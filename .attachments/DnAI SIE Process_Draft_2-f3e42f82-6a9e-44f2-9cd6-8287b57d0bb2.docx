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86FB5" w14:textId="77777777" w:rsidR="0075691E" w:rsidRPr="0075691E" w:rsidRDefault="0075691E" w:rsidP="0075691E">
      <w:pPr>
        <w:spacing w:before="100" w:beforeAutospacing="1" w:after="100" w:afterAutospacing="1" w:line="240" w:lineRule="auto"/>
        <w:outlineLvl w:val="3"/>
        <w:rPr>
          <w:rFonts w:ascii="Segoe UI" w:eastAsia="Times New Roman" w:hAnsi="Segoe UI" w:cs="Segoe UI"/>
          <w:b/>
          <w:bCs/>
          <w:sz w:val="24"/>
          <w:szCs w:val="24"/>
        </w:rPr>
      </w:pPr>
      <w:bookmarkStart w:id="0" w:name="_GoBack"/>
      <w:bookmarkEnd w:id="0"/>
      <w:r w:rsidRPr="0075691E">
        <w:rPr>
          <w:rFonts w:ascii="Segoe UI" w:eastAsia="Times New Roman" w:hAnsi="Segoe UI" w:cs="Segoe UI"/>
          <w:b/>
          <w:bCs/>
          <w:sz w:val="24"/>
          <w:szCs w:val="24"/>
        </w:rPr>
        <w:t>Short URL</w:t>
      </w:r>
    </w:p>
    <w:p w14:paraId="748258F4" w14:textId="56954D48" w:rsidR="0075691E" w:rsidRPr="002226F6" w:rsidRDefault="00715230" w:rsidP="0075691E">
      <w:pPr>
        <w:spacing w:before="100" w:beforeAutospacing="1" w:after="100" w:afterAutospacing="1" w:line="240" w:lineRule="auto"/>
        <w:rPr>
          <w:rStyle w:val="Hyperlink"/>
          <w:rFonts w:ascii="Segoe UI" w:eastAsia="Times New Roman" w:hAnsi="Segoe UI" w:cs="Segoe UI"/>
          <w:sz w:val="18"/>
          <w:szCs w:val="18"/>
        </w:rPr>
      </w:pPr>
      <w:del w:id="1" w:author="Michael Waiters" w:date="2020-01-23T13:23:00Z">
        <w:r w:rsidDel="00B16E6C">
          <w:rPr>
            <w:rFonts w:ascii="Segoe UI" w:eastAsia="Times New Roman" w:hAnsi="Segoe UI" w:cs="Segoe UI"/>
            <w:sz w:val="18"/>
            <w:szCs w:val="18"/>
          </w:rPr>
          <w:delText>be dnai aka</w:delText>
        </w:r>
      </w:del>
      <w:ins w:id="2" w:author="Michael Waiters" w:date="2020-01-23T13:23:00Z">
        <w:r w:rsidR="00B16E6C">
          <w:rPr>
            <w:rFonts w:ascii="Segoe UI" w:eastAsia="Times New Roman" w:hAnsi="Segoe UI" w:cs="Segoe UI"/>
            <w:sz w:val="18"/>
            <w:szCs w:val="18"/>
          </w:rPr>
          <w:t>http://aka.ms/</w:t>
        </w:r>
      </w:ins>
      <w:r w:rsidR="002226F6">
        <w:rPr>
          <w:rFonts w:ascii="Segoe UI" w:eastAsia="Times New Roman" w:hAnsi="Segoe UI" w:cs="Segoe UI"/>
          <w:sz w:val="18"/>
          <w:szCs w:val="18"/>
        </w:rPr>
        <w:fldChar w:fldCharType="begin"/>
      </w:r>
      <w:r w:rsidR="002226F6">
        <w:rPr>
          <w:rFonts w:ascii="Segoe UI" w:eastAsia="Times New Roman" w:hAnsi="Segoe UI" w:cs="Segoe UI"/>
          <w:sz w:val="18"/>
          <w:szCs w:val="18"/>
        </w:rPr>
        <w:instrText xml:space="preserve"> HYPERLINK "http://aka.ms/daisiepb" \t "_blank" </w:instrText>
      </w:r>
      <w:r w:rsidR="002226F6">
        <w:rPr>
          <w:rFonts w:ascii="Segoe UI" w:eastAsia="Times New Roman" w:hAnsi="Segoe UI" w:cs="Segoe UI"/>
          <w:sz w:val="18"/>
          <w:szCs w:val="18"/>
        </w:rPr>
        <w:fldChar w:fldCharType="separate"/>
      </w:r>
      <w:ins w:id="3" w:author="Michael Waiters" w:date="2020-01-23T13:23:00Z">
        <w:r w:rsidR="00B16E6C" w:rsidRPr="002226F6">
          <w:rPr>
            <w:rStyle w:val="Hyperlink"/>
            <w:rFonts w:ascii="Segoe UI" w:eastAsia="Times New Roman" w:hAnsi="Segoe UI" w:cs="Segoe UI"/>
            <w:sz w:val="18"/>
            <w:szCs w:val="18"/>
            <w:rPrChange w:id="4" w:author="Michael Waiters" w:date="2020-01-23T13:23:00Z">
              <w:rPr>
                <w:rStyle w:val="Hyperlink"/>
                <w:rFonts w:ascii="&amp;quot" w:hAnsi="&amp;quot"/>
                <w:color w:val="0062AF"/>
                <w:sz w:val="21"/>
                <w:szCs w:val="21"/>
              </w:rPr>
            </w:rPrChange>
          </w:rPr>
          <w:t>daisiepb</w:t>
        </w:r>
      </w:ins>
      <w:r w:rsidR="002226F6" w:rsidRPr="002226F6">
        <w:rPr>
          <w:rStyle w:val="Hyperlink"/>
          <w:rFonts w:ascii="Segoe UI" w:eastAsia="Times New Roman" w:hAnsi="Segoe UI" w:cs="Segoe UI"/>
          <w:color w:val="FF0000"/>
          <w:sz w:val="18"/>
          <w:szCs w:val="18"/>
          <w:u w:val="none"/>
        </w:rPr>
        <w:t xml:space="preserve"> (does not work yet)</w:t>
      </w:r>
    </w:p>
    <w:p w14:paraId="479B7F8D" w14:textId="77777777" w:rsidR="0075691E" w:rsidRPr="002226F6" w:rsidRDefault="0075691E" w:rsidP="0075691E">
      <w:pPr>
        <w:spacing w:before="100" w:beforeAutospacing="1" w:after="100" w:afterAutospacing="1" w:line="240" w:lineRule="auto"/>
        <w:outlineLvl w:val="1"/>
        <w:rPr>
          <w:rStyle w:val="Hyperlink"/>
          <w:rFonts w:ascii="Segoe UI" w:eastAsia="Times New Roman" w:hAnsi="Segoe UI" w:cs="Segoe UI"/>
          <w:b/>
          <w:bCs/>
          <w:sz w:val="36"/>
          <w:szCs w:val="36"/>
        </w:rPr>
      </w:pPr>
      <w:r w:rsidRPr="002226F6">
        <w:rPr>
          <w:rStyle w:val="Hyperlink"/>
          <w:rFonts w:ascii="Segoe UI" w:eastAsia="Times New Roman" w:hAnsi="Segoe UI" w:cs="Segoe UI"/>
          <w:b/>
          <w:bCs/>
          <w:sz w:val="36"/>
          <w:szCs w:val="36"/>
        </w:rPr>
        <w:t>Summary</w:t>
      </w:r>
    </w:p>
    <w:p w14:paraId="33792841" w14:textId="221A6A11" w:rsidR="0075691E" w:rsidRPr="0075691E" w:rsidRDefault="0075691E" w:rsidP="0075691E">
      <w:pPr>
        <w:spacing w:before="100" w:beforeAutospacing="1" w:after="100" w:afterAutospacing="1" w:line="240" w:lineRule="auto"/>
        <w:rPr>
          <w:rFonts w:ascii="Segoe UI" w:eastAsia="Times New Roman" w:hAnsi="Segoe UI" w:cs="Segoe UI"/>
          <w:sz w:val="18"/>
          <w:szCs w:val="18"/>
        </w:rPr>
      </w:pPr>
      <w:r w:rsidRPr="002226F6">
        <w:rPr>
          <w:rStyle w:val="Hyperlink"/>
          <w:rFonts w:ascii="Segoe UI" w:eastAsia="Times New Roman" w:hAnsi="Segoe UI" w:cs="Segoe UI"/>
          <w:sz w:val="18"/>
          <w:szCs w:val="18"/>
        </w:rPr>
        <w:t>This playbook is</w:t>
      </w:r>
      <w:r w:rsidR="002226F6">
        <w:rPr>
          <w:rFonts w:ascii="Segoe UI" w:eastAsia="Times New Roman" w:hAnsi="Segoe UI" w:cs="Segoe UI"/>
          <w:sz w:val="18"/>
          <w:szCs w:val="18"/>
        </w:rPr>
        <w:fldChar w:fldCharType="end"/>
      </w:r>
      <w:r w:rsidRPr="0075691E">
        <w:rPr>
          <w:rFonts w:ascii="Segoe UI" w:eastAsia="Times New Roman" w:hAnsi="Segoe UI" w:cs="Segoe UI"/>
          <w:sz w:val="18"/>
          <w:szCs w:val="18"/>
        </w:rPr>
        <w:t xml:space="preserve"> a guideline for engineers, leads and managers to execute consisten</w:t>
      </w:r>
      <w:ins w:id="5" w:author="Telmo Batista" w:date="2020-01-21T14:38:00Z">
        <w:r w:rsidR="007837E4">
          <w:rPr>
            <w:rFonts w:ascii="Segoe UI" w:eastAsia="Times New Roman" w:hAnsi="Segoe UI" w:cs="Segoe UI"/>
            <w:sz w:val="18"/>
            <w:szCs w:val="18"/>
          </w:rPr>
          <w:t>t</w:t>
        </w:r>
      </w:ins>
      <w:del w:id="6" w:author="Telmo Batista" w:date="2020-01-21T14:38:00Z">
        <w:r w:rsidRPr="0075691E" w:rsidDel="007837E4">
          <w:rPr>
            <w:rFonts w:ascii="Segoe UI" w:eastAsia="Times New Roman" w:hAnsi="Segoe UI" w:cs="Segoe UI"/>
            <w:sz w:val="18"/>
            <w:szCs w:val="18"/>
          </w:rPr>
          <w:delText>t</w:delText>
        </w:r>
      </w:del>
      <w:r w:rsidRPr="0075691E">
        <w:rPr>
          <w:rFonts w:ascii="Segoe UI" w:eastAsia="Times New Roman" w:hAnsi="Segoe UI" w:cs="Segoe UI"/>
          <w:sz w:val="18"/>
          <w:szCs w:val="18"/>
        </w:rPr>
        <w:t xml:space="preserve">ly on process for handling a Service Impacting Event outlining specific actions that need to occur at each of the following time intervals and organizational levels. It is designed for both </w:t>
      </w:r>
      <w:r w:rsidRPr="0075691E">
        <w:rPr>
          <w:rFonts w:ascii="Segoe UI" w:eastAsia="Times New Roman" w:hAnsi="Segoe UI" w:cs="Segoe UI"/>
          <w:b/>
          <w:bCs/>
          <w:sz w:val="18"/>
          <w:szCs w:val="18"/>
        </w:rPr>
        <w:t>Premier</w:t>
      </w:r>
      <w:r w:rsidRPr="0075691E">
        <w:rPr>
          <w:rFonts w:ascii="Segoe UI" w:eastAsia="Times New Roman" w:hAnsi="Segoe UI" w:cs="Segoe UI"/>
          <w:sz w:val="18"/>
          <w:szCs w:val="18"/>
        </w:rPr>
        <w:t xml:space="preserve"> and </w:t>
      </w:r>
      <w:r w:rsidRPr="0075691E">
        <w:rPr>
          <w:rFonts w:ascii="Segoe UI" w:eastAsia="Times New Roman" w:hAnsi="Segoe UI" w:cs="Segoe UI"/>
          <w:b/>
          <w:bCs/>
          <w:sz w:val="18"/>
          <w:szCs w:val="18"/>
        </w:rPr>
        <w:t>Broad Com</w:t>
      </w:r>
      <w:r w:rsidR="00715230">
        <w:rPr>
          <w:rFonts w:ascii="Segoe UI" w:eastAsia="Times New Roman" w:hAnsi="Segoe UI" w:cs="Segoe UI"/>
          <w:b/>
          <w:bCs/>
          <w:sz w:val="18"/>
          <w:szCs w:val="18"/>
        </w:rPr>
        <w:t>m</w:t>
      </w:r>
      <w:r w:rsidRPr="0075691E">
        <w:rPr>
          <w:rFonts w:ascii="Segoe UI" w:eastAsia="Times New Roman" w:hAnsi="Segoe UI" w:cs="Segoe UI"/>
          <w:b/>
          <w:bCs/>
          <w:sz w:val="18"/>
          <w:szCs w:val="18"/>
        </w:rPr>
        <w:t>ercial</w:t>
      </w:r>
      <w:r w:rsidRPr="0075691E">
        <w:rPr>
          <w:rFonts w:ascii="Segoe UI" w:eastAsia="Times New Roman" w:hAnsi="Segoe UI" w:cs="Segoe UI"/>
          <w:sz w:val="18"/>
          <w:szCs w:val="18"/>
        </w:rPr>
        <w:t xml:space="preserve"> cases.</w:t>
      </w:r>
    </w:p>
    <w:p w14:paraId="4A0A0BE5" w14:textId="77777777" w:rsidR="0075691E" w:rsidRPr="0075691E" w:rsidRDefault="0075691E" w:rsidP="0075691E">
      <w:pPr>
        <w:spacing w:before="100" w:beforeAutospacing="1" w:after="100" w:afterAutospacing="1" w:line="240" w:lineRule="auto"/>
        <w:outlineLvl w:val="1"/>
        <w:rPr>
          <w:rFonts w:ascii="Segoe UI" w:eastAsia="Times New Roman" w:hAnsi="Segoe UI" w:cs="Segoe UI"/>
          <w:b/>
          <w:bCs/>
          <w:sz w:val="36"/>
          <w:szCs w:val="36"/>
        </w:rPr>
      </w:pPr>
      <w:r w:rsidRPr="0075691E">
        <w:rPr>
          <w:rFonts w:ascii="Segoe UI" w:eastAsia="Times New Roman" w:hAnsi="Segoe UI" w:cs="Segoe UI"/>
          <w:b/>
          <w:bCs/>
          <w:sz w:val="36"/>
          <w:szCs w:val="36"/>
        </w:rPr>
        <w:t>Playbook for Handling Service Impacting Event Outages</w:t>
      </w:r>
    </w:p>
    <w:p w14:paraId="7E773890" w14:textId="77777777" w:rsidR="0075691E" w:rsidRPr="0075691E" w:rsidRDefault="0075691E" w:rsidP="0075691E">
      <w:pPr>
        <w:spacing w:before="100" w:beforeAutospacing="1" w:after="100" w:afterAutospacing="1" w:line="240" w:lineRule="auto"/>
        <w:outlineLvl w:val="2"/>
        <w:rPr>
          <w:rFonts w:ascii="Segoe UI" w:eastAsia="Times New Roman" w:hAnsi="Segoe UI" w:cs="Segoe UI"/>
          <w:b/>
          <w:bCs/>
          <w:sz w:val="27"/>
          <w:szCs w:val="27"/>
        </w:rPr>
      </w:pPr>
      <w:r w:rsidRPr="0075691E">
        <w:rPr>
          <w:rFonts w:ascii="Segoe UI" w:eastAsia="Times New Roman" w:hAnsi="Segoe UI" w:cs="Segoe UI"/>
          <w:b/>
          <w:bCs/>
          <w:sz w:val="27"/>
          <w:szCs w:val="27"/>
        </w:rPr>
        <w:t>Discovering a Service Impacting Event (SIE)</w:t>
      </w:r>
    </w:p>
    <w:p w14:paraId="3EC1ED7D" w14:textId="77777777" w:rsidR="0075691E" w:rsidRPr="0075691E" w:rsidRDefault="0075691E" w:rsidP="0075691E">
      <w:pPr>
        <w:spacing w:before="100" w:beforeAutospacing="1" w:after="100" w:afterAutospacing="1" w:line="240" w:lineRule="auto"/>
        <w:rPr>
          <w:rFonts w:ascii="Segoe UI" w:eastAsia="Times New Roman" w:hAnsi="Segoe UI" w:cs="Segoe UI"/>
          <w:sz w:val="18"/>
          <w:szCs w:val="18"/>
        </w:rPr>
      </w:pPr>
      <w:r w:rsidRPr="0075691E">
        <w:rPr>
          <w:rFonts w:ascii="Segoe UI" w:eastAsia="Times New Roman" w:hAnsi="Segoe UI" w:cs="Segoe UI"/>
          <w:sz w:val="18"/>
          <w:szCs w:val="18"/>
        </w:rPr>
        <w:t>Historically there have been three methods whereby a service impacting event has been discovered. The time spent in discovery should be short.</w:t>
      </w:r>
    </w:p>
    <w:p w14:paraId="30C0B3F2" w14:textId="77777777" w:rsidR="0075691E" w:rsidRPr="0075691E" w:rsidRDefault="0075691E" w:rsidP="0075691E">
      <w:pPr>
        <w:numPr>
          <w:ilvl w:val="0"/>
          <w:numId w:val="1"/>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 xml:space="preserve">Existing ICM </w:t>
      </w:r>
    </w:p>
    <w:p w14:paraId="6BC41517" w14:textId="4C4665C0" w:rsidR="0075691E" w:rsidRPr="0075691E" w:rsidRDefault="0075691E" w:rsidP="0075691E">
      <w:pPr>
        <w:numPr>
          <w:ilvl w:val="1"/>
          <w:numId w:val="1"/>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Engineer files a Sev 2 ICM and while on the bridge discovers their ICM is due to an ongoing Service Impacting Event</w:t>
      </w:r>
      <w:r w:rsidR="00715230">
        <w:rPr>
          <w:rFonts w:ascii="Segoe UI" w:eastAsia="Times New Roman" w:hAnsi="Segoe UI" w:cs="Segoe UI"/>
          <w:sz w:val="18"/>
          <w:szCs w:val="18"/>
        </w:rPr>
        <w:t xml:space="preserve"> </w:t>
      </w:r>
      <w:r w:rsidR="00C91CB1">
        <w:rPr>
          <w:rFonts w:ascii="Segoe UI" w:eastAsia="Times New Roman" w:hAnsi="Segoe UI" w:cs="Segoe UI"/>
          <w:sz w:val="18"/>
          <w:szCs w:val="18"/>
        </w:rPr>
        <w:t xml:space="preserve">- </w:t>
      </w:r>
      <w:r w:rsidR="00C91CB1" w:rsidRPr="00C91CB1">
        <w:rPr>
          <w:rFonts w:ascii="Segoe UI" w:eastAsia="Times New Roman" w:hAnsi="Segoe UI" w:cs="Segoe UI"/>
          <w:sz w:val="18"/>
          <w:szCs w:val="18"/>
        </w:rPr>
        <w:t xml:space="preserve">Check Azure Status Page and </w:t>
      </w:r>
      <w:hyperlink r:id="rId8" w:tgtFrame="_blank" w:history="1">
        <w:r w:rsidR="00C91CB1">
          <w:rPr>
            <w:rStyle w:val="hyperlink1"/>
            <w:sz w:val="20"/>
            <w:szCs w:val="20"/>
          </w:rPr>
          <w:t>Iridias</w:t>
        </w:r>
      </w:hyperlink>
    </w:p>
    <w:p w14:paraId="5C6A0CD0" w14:textId="77777777" w:rsidR="0075691E" w:rsidRPr="0075691E" w:rsidRDefault="0075691E" w:rsidP="0075691E">
      <w:pPr>
        <w:numPr>
          <w:ilvl w:val="0"/>
          <w:numId w:val="1"/>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 xml:space="preserve">Increase in cases </w:t>
      </w:r>
    </w:p>
    <w:p w14:paraId="6B7A7255" w14:textId="77777777" w:rsidR="0075691E" w:rsidRPr="0075691E" w:rsidRDefault="0075691E" w:rsidP="0075691E">
      <w:pPr>
        <w:numPr>
          <w:ilvl w:val="1"/>
          <w:numId w:val="1"/>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 xml:space="preserve">An engineer notices a sudden and dramatic increase in cases in their queue, all of which seem to be reporting similar symptoms </w:t>
      </w:r>
    </w:p>
    <w:p w14:paraId="538120DC" w14:textId="77777777" w:rsidR="0075691E" w:rsidRDefault="0075691E" w:rsidP="0075691E">
      <w:pPr>
        <w:numPr>
          <w:ilvl w:val="2"/>
          <w:numId w:val="1"/>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Engineer will review a subset of the cases to confirm</w:t>
      </w:r>
    </w:p>
    <w:p w14:paraId="6BCC91EE" w14:textId="77777777" w:rsidR="00625CF7" w:rsidRPr="002B50B3" w:rsidRDefault="00625CF7" w:rsidP="00625CF7">
      <w:pPr>
        <w:numPr>
          <w:ilvl w:val="2"/>
          <w:numId w:val="1"/>
        </w:numPr>
        <w:spacing w:before="240" w:after="240" w:line="240" w:lineRule="auto"/>
        <w:rPr>
          <w:rFonts w:ascii="Segoe UI" w:eastAsia="Times New Roman" w:hAnsi="Segoe UI" w:cs="Segoe UI"/>
          <w:sz w:val="18"/>
          <w:szCs w:val="18"/>
        </w:rPr>
      </w:pPr>
      <w:r w:rsidRPr="002B50B3">
        <w:rPr>
          <w:rFonts w:ascii="Segoe UI" w:eastAsia="Times New Roman" w:hAnsi="Segoe UI" w:cs="Segoe UI"/>
          <w:sz w:val="18"/>
          <w:szCs w:val="18"/>
        </w:rPr>
        <w:t>C</w:t>
      </w:r>
      <w:r>
        <w:rPr>
          <w:rFonts w:ascii="Segoe UI" w:eastAsia="Times New Roman" w:hAnsi="Segoe UI" w:cs="Segoe UI"/>
          <w:sz w:val="18"/>
          <w:szCs w:val="18"/>
        </w:rPr>
        <w:t>ontact EEE/PG</w:t>
      </w:r>
      <w:r w:rsidRPr="002B50B3">
        <w:rPr>
          <w:rFonts w:ascii="Segoe UI" w:eastAsia="Times New Roman" w:hAnsi="Segoe UI" w:cs="Segoe UI"/>
          <w:sz w:val="18"/>
          <w:szCs w:val="18"/>
        </w:rPr>
        <w:t xml:space="preserve"> to confirm the service impacting event</w:t>
      </w:r>
    </w:p>
    <w:p w14:paraId="737422C2" w14:textId="60D68005" w:rsidR="00715230" w:rsidRPr="000F1351" w:rsidRDefault="0075691E" w:rsidP="0075691E">
      <w:pPr>
        <w:numPr>
          <w:ilvl w:val="2"/>
          <w:numId w:val="1"/>
        </w:numPr>
        <w:spacing w:before="240" w:after="240" w:line="240" w:lineRule="auto"/>
        <w:rPr>
          <w:rFonts w:ascii="Segoe UI" w:eastAsia="Times New Roman" w:hAnsi="Segoe UI" w:cs="Segoe UI"/>
          <w:sz w:val="18"/>
          <w:szCs w:val="18"/>
        </w:rPr>
      </w:pPr>
      <w:del w:id="7" w:author="Michael Waiters" w:date="2020-01-23T13:24:00Z">
        <w:r w:rsidRPr="000F1351" w:rsidDel="000F1351">
          <w:rPr>
            <w:rFonts w:ascii="Segoe UI" w:eastAsia="Times New Roman" w:hAnsi="Segoe UI" w:cs="Segoe UI"/>
            <w:strike/>
            <w:sz w:val="18"/>
            <w:szCs w:val="18"/>
            <w:rPrChange w:id="8" w:author="Michael Waiters" w:date="2020-01-23T13:25:00Z">
              <w:rPr>
                <w:rFonts w:ascii="Segoe UI" w:eastAsia="Times New Roman" w:hAnsi="Segoe UI" w:cs="Segoe UI"/>
                <w:sz w:val="18"/>
                <w:szCs w:val="18"/>
              </w:rPr>
            </w:rPrChange>
          </w:rPr>
          <w:delText xml:space="preserve">Engineer will contact </w:delText>
        </w:r>
        <w:r w:rsidRPr="000F1351" w:rsidDel="000F1351">
          <w:rPr>
            <w:rFonts w:ascii="Segoe UI" w:eastAsia="Times New Roman" w:hAnsi="Segoe UI" w:cs="Segoe UI"/>
            <w:strike/>
            <w:sz w:val="18"/>
            <w:szCs w:val="18"/>
            <w:rPrChange w:id="9" w:author="Michael Waiters" w:date="2020-01-23T13:25:00Z">
              <w:rPr>
                <w:rFonts w:ascii="Segoe UI" w:eastAsia="Times New Roman" w:hAnsi="Segoe UI" w:cs="Segoe UI"/>
                <w:sz w:val="18"/>
                <w:szCs w:val="18"/>
              </w:rPr>
            </w:rPrChange>
          </w:rPr>
          <w:fldChar w:fldCharType="begin"/>
        </w:r>
        <w:r w:rsidRPr="000F1351" w:rsidDel="000F1351">
          <w:rPr>
            <w:rFonts w:ascii="Segoe UI" w:eastAsia="Times New Roman" w:hAnsi="Segoe UI" w:cs="Segoe UI"/>
            <w:strike/>
            <w:sz w:val="18"/>
            <w:szCs w:val="18"/>
            <w:rPrChange w:id="10" w:author="Michael Waiters" w:date="2020-01-23T13:25:00Z">
              <w:rPr>
                <w:rFonts w:ascii="Segoe UI" w:eastAsia="Times New Roman" w:hAnsi="Segoe UI" w:cs="Segoe UI"/>
                <w:sz w:val="18"/>
                <w:szCs w:val="18"/>
              </w:rPr>
            </w:rPrChange>
          </w:rPr>
          <w:delInstrText xml:space="preserve"> HYPERLINK "https://icm.ad.msft.net/imp/v3/oncall/current?categoryId=1&amp;serviceId=10041&amp;teamIds=10553&amp;scheduleType=current&amp;shiftType=current" \t "_blank" </w:delInstrText>
        </w:r>
        <w:r w:rsidRPr="000F1351" w:rsidDel="000F1351">
          <w:rPr>
            <w:rFonts w:ascii="Segoe UI" w:eastAsia="Times New Roman" w:hAnsi="Segoe UI" w:cs="Segoe UI"/>
            <w:strike/>
            <w:sz w:val="18"/>
            <w:szCs w:val="18"/>
            <w:rPrChange w:id="11" w:author="Michael Waiters" w:date="2020-01-23T13:25:00Z">
              <w:rPr>
                <w:rFonts w:ascii="Segoe UI" w:eastAsia="Times New Roman" w:hAnsi="Segoe UI" w:cs="Segoe UI"/>
                <w:sz w:val="18"/>
                <w:szCs w:val="18"/>
              </w:rPr>
            </w:rPrChange>
          </w:rPr>
          <w:fldChar w:fldCharType="separate"/>
        </w:r>
        <w:r w:rsidRPr="000F1351" w:rsidDel="000F1351">
          <w:rPr>
            <w:rFonts w:ascii="Segoe UI" w:eastAsia="Times New Roman" w:hAnsi="Segoe UI" w:cs="Segoe UI"/>
            <w:strike/>
            <w:sz w:val="18"/>
            <w:szCs w:val="18"/>
            <w:u w:val="single"/>
            <w:rPrChange w:id="12" w:author="Michael Waiters" w:date="2020-01-23T13:25:00Z">
              <w:rPr>
                <w:rFonts w:ascii="Segoe UI" w:eastAsia="Times New Roman" w:hAnsi="Segoe UI" w:cs="Segoe UI"/>
                <w:color w:val="0000FF"/>
                <w:sz w:val="18"/>
                <w:szCs w:val="18"/>
                <w:u w:val="single"/>
              </w:rPr>
            </w:rPrChange>
          </w:rPr>
          <w:delText>WASU on-call</w:delText>
        </w:r>
        <w:r w:rsidRPr="000F1351" w:rsidDel="000F1351">
          <w:rPr>
            <w:rFonts w:ascii="Segoe UI" w:eastAsia="Times New Roman" w:hAnsi="Segoe UI" w:cs="Segoe UI"/>
            <w:strike/>
            <w:sz w:val="18"/>
            <w:szCs w:val="18"/>
            <w:rPrChange w:id="13" w:author="Michael Waiters" w:date="2020-01-23T13:25:00Z">
              <w:rPr>
                <w:rFonts w:ascii="Segoe UI" w:eastAsia="Times New Roman" w:hAnsi="Segoe UI" w:cs="Segoe UI"/>
                <w:sz w:val="18"/>
                <w:szCs w:val="18"/>
              </w:rPr>
            </w:rPrChange>
          </w:rPr>
          <w:fldChar w:fldCharType="end"/>
        </w:r>
        <w:r w:rsidRPr="000F1351" w:rsidDel="000F1351">
          <w:rPr>
            <w:rFonts w:ascii="Segoe UI" w:eastAsia="Times New Roman" w:hAnsi="Segoe UI" w:cs="Segoe UI"/>
            <w:sz w:val="18"/>
            <w:szCs w:val="18"/>
          </w:rPr>
          <w:delText xml:space="preserve"> to confirm the service impacting event</w:delText>
        </w:r>
      </w:del>
      <w:ins w:id="14" w:author="Michael Waiters" w:date="2020-01-15T10:15:00Z">
        <w:r w:rsidR="00715230" w:rsidRPr="000F1351">
          <w:rPr>
            <w:rFonts w:ascii="Segoe UI" w:eastAsia="Times New Roman" w:hAnsi="Segoe UI" w:cs="Segoe UI"/>
            <w:sz w:val="18"/>
            <w:szCs w:val="18"/>
            <w:rPrChange w:id="15" w:author="Michael Waiters" w:date="2020-01-23T13:25:00Z">
              <w:rPr>
                <w:rFonts w:ascii="Segoe UI" w:eastAsia="Times New Roman" w:hAnsi="Segoe UI" w:cs="Segoe UI"/>
                <w:color w:val="FF0000"/>
                <w:sz w:val="18"/>
                <w:szCs w:val="18"/>
              </w:rPr>
            </w:rPrChange>
          </w:rPr>
          <w:t xml:space="preserve">Create </w:t>
        </w:r>
      </w:ins>
      <w:ins w:id="16" w:author="Michael Waiters" w:date="2020-01-23T13:24:00Z">
        <w:r w:rsidR="000F1351" w:rsidRPr="000F1351">
          <w:rPr>
            <w:rFonts w:ascii="Segoe UI" w:eastAsia="Times New Roman" w:hAnsi="Segoe UI" w:cs="Segoe UI"/>
            <w:sz w:val="18"/>
            <w:szCs w:val="18"/>
            <w:rPrChange w:id="17" w:author="Michael Waiters" w:date="2020-01-23T13:25:00Z">
              <w:rPr>
                <w:rFonts w:ascii="Segoe UI" w:eastAsia="Times New Roman" w:hAnsi="Segoe UI" w:cs="Segoe UI"/>
                <w:color w:val="FF0000"/>
                <w:sz w:val="18"/>
                <w:szCs w:val="18"/>
              </w:rPr>
            </w:rPrChange>
          </w:rPr>
          <w:t>a Sev</w:t>
        </w:r>
      </w:ins>
      <w:ins w:id="18" w:author="Michael Waiters" w:date="2020-01-23T13:25:00Z">
        <w:r w:rsidR="000F1351" w:rsidRPr="000F1351">
          <w:rPr>
            <w:rFonts w:ascii="Segoe UI" w:eastAsia="Times New Roman" w:hAnsi="Segoe UI" w:cs="Segoe UI"/>
            <w:sz w:val="18"/>
            <w:szCs w:val="18"/>
            <w:rPrChange w:id="19" w:author="Michael Waiters" w:date="2020-01-23T13:25:00Z">
              <w:rPr>
                <w:rFonts w:ascii="Segoe UI" w:eastAsia="Times New Roman" w:hAnsi="Segoe UI" w:cs="Segoe UI"/>
                <w:color w:val="FF0000"/>
                <w:sz w:val="18"/>
                <w:szCs w:val="18"/>
              </w:rPr>
            </w:rPrChange>
          </w:rPr>
          <w:t xml:space="preserve"> 2 ICM</w:t>
        </w:r>
      </w:ins>
      <w:ins w:id="20" w:author="Michael Waiters" w:date="2020-01-15T10:15:00Z">
        <w:r w:rsidR="00715230" w:rsidRPr="000F1351">
          <w:rPr>
            <w:rFonts w:ascii="Segoe UI" w:eastAsia="Times New Roman" w:hAnsi="Segoe UI" w:cs="Segoe UI"/>
            <w:sz w:val="18"/>
            <w:szCs w:val="18"/>
            <w:rPrChange w:id="21" w:author="Michael Waiters" w:date="2020-01-23T13:25:00Z">
              <w:rPr>
                <w:rFonts w:ascii="Segoe UI" w:eastAsia="Times New Roman" w:hAnsi="Segoe UI" w:cs="Segoe UI"/>
                <w:color w:val="FF0000"/>
                <w:sz w:val="18"/>
                <w:szCs w:val="18"/>
              </w:rPr>
            </w:rPrChange>
          </w:rPr>
          <w:t xml:space="preserve"> and assign to the</w:t>
        </w:r>
      </w:ins>
      <w:ins w:id="22" w:author="Michael Waiters" w:date="2020-01-15T10:16:00Z">
        <w:r w:rsidR="00715230" w:rsidRPr="000F1351">
          <w:rPr>
            <w:rFonts w:ascii="Segoe UI" w:eastAsia="Times New Roman" w:hAnsi="Segoe UI" w:cs="Segoe UI"/>
            <w:sz w:val="18"/>
            <w:szCs w:val="18"/>
            <w:rPrChange w:id="23" w:author="Michael Waiters" w:date="2020-01-23T13:25:00Z">
              <w:rPr>
                <w:rFonts w:ascii="Segoe UI" w:eastAsia="Times New Roman" w:hAnsi="Segoe UI" w:cs="Segoe UI"/>
                <w:color w:val="FF0000"/>
                <w:sz w:val="18"/>
                <w:szCs w:val="18"/>
              </w:rPr>
            </w:rPrChange>
          </w:rPr>
          <w:t xml:space="preserve"> appropriate service queue</w:t>
        </w:r>
        <w:r w:rsidR="001C7961" w:rsidRPr="000F1351">
          <w:rPr>
            <w:rFonts w:ascii="Segoe UI" w:eastAsia="Times New Roman" w:hAnsi="Segoe UI" w:cs="Segoe UI"/>
            <w:sz w:val="18"/>
            <w:szCs w:val="18"/>
            <w:rPrChange w:id="24" w:author="Michael Waiters" w:date="2020-01-23T13:25:00Z">
              <w:rPr>
                <w:rFonts w:ascii="Segoe UI" w:eastAsia="Times New Roman" w:hAnsi="Segoe UI" w:cs="Segoe UI"/>
                <w:color w:val="FF0000"/>
                <w:sz w:val="18"/>
                <w:szCs w:val="18"/>
              </w:rPr>
            </w:rPrChange>
          </w:rPr>
          <w:t xml:space="preserve">. PG </w:t>
        </w:r>
      </w:ins>
      <w:ins w:id="25" w:author="Michael Waiters" w:date="2020-01-23T13:25:00Z">
        <w:r w:rsidR="000F1351" w:rsidRPr="000F1351">
          <w:rPr>
            <w:rFonts w:ascii="Segoe UI" w:eastAsia="Times New Roman" w:hAnsi="Segoe UI" w:cs="Segoe UI"/>
            <w:sz w:val="18"/>
            <w:szCs w:val="18"/>
            <w:rPrChange w:id="26" w:author="Michael Waiters" w:date="2020-01-23T13:25:00Z">
              <w:rPr>
                <w:rFonts w:ascii="Segoe UI" w:eastAsia="Times New Roman" w:hAnsi="Segoe UI" w:cs="Segoe UI"/>
                <w:color w:val="FF0000"/>
                <w:sz w:val="18"/>
                <w:szCs w:val="18"/>
              </w:rPr>
            </w:rPrChange>
          </w:rPr>
          <w:t>typically will respond within 15 mins</w:t>
        </w:r>
      </w:ins>
    </w:p>
    <w:p w14:paraId="10ED6871" w14:textId="5AEA7A5B" w:rsidR="0075691E" w:rsidRPr="001C7961" w:rsidDel="000F1351" w:rsidRDefault="0075691E" w:rsidP="0075691E">
      <w:pPr>
        <w:numPr>
          <w:ilvl w:val="0"/>
          <w:numId w:val="1"/>
        </w:numPr>
        <w:spacing w:before="240" w:after="240" w:line="240" w:lineRule="auto"/>
        <w:rPr>
          <w:del w:id="27" w:author="Michael Waiters" w:date="2020-01-23T13:25:00Z"/>
          <w:rFonts w:ascii="Segoe UI" w:eastAsia="Times New Roman" w:hAnsi="Segoe UI" w:cs="Segoe UI"/>
          <w:strike/>
          <w:sz w:val="18"/>
          <w:szCs w:val="18"/>
          <w:rPrChange w:id="28" w:author="Michael Waiters" w:date="2020-01-15T10:17:00Z">
            <w:rPr>
              <w:del w:id="29" w:author="Michael Waiters" w:date="2020-01-23T13:25:00Z"/>
              <w:rFonts w:ascii="Segoe UI" w:eastAsia="Times New Roman" w:hAnsi="Segoe UI" w:cs="Segoe UI"/>
              <w:sz w:val="18"/>
              <w:szCs w:val="18"/>
            </w:rPr>
          </w:rPrChange>
        </w:rPr>
      </w:pPr>
      <w:del w:id="30" w:author="Michael Waiters" w:date="2020-01-23T13:25:00Z">
        <w:r w:rsidRPr="001C7961" w:rsidDel="000F1351">
          <w:rPr>
            <w:rFonts w:ascii="Segoe UI" w:eastAsia="Times New Roman" w:hAnsi="Segoe UI" w:cs="Segoe UI"/>
            <w:strike/>
            <w:sz w:val="18"/>
            <w:szCs w:val="18"/>
            <w:rPrChange w:id="31" w:author="Michael Waiters" w:date="2020-01-15T10:17:00Z">
              <w:rPr>
                <w:rFonts w:ascii="Segoe UI" w:eastAsia="Times New Roman" w:hAnsi="Segoe UI" w:cs="Segoe UI"/>
                <w:sz w:val="18"/>
                <w:szCs w:val="18"/>
              </w:rPr>
            </w:rPrChange>
          </w:rPr>
          <w:delText xml:space="preserve">Contact from WASU/CXP </w:delText>
        </w:r>
      </w:del>
    </w:p>
    <w:p w14:paraId="7ECC662D" w14:textId="6600639F" w:rsidR="0075691E" w:rsidRPr="001C7961" w:rsidDel="000F1351" w:rsidRDefault="0075691E" w:rsidP="0075691E">
      <w:pPr>
        <w:numPr>
          <w:ilvl w:val="1"/>
          <w:numId w:val="1"/>
        </w:numPr>
        <w:spacing w:before="240" w:after="240" w:line="240" w:lineRule="auto"/>
        <w:rPr>
          <w:del w:id="32" w:author="Michael Waiters" w:date="2020-01-23T13:25:00Z"/>
          <w:rFonts w:ascii="Segoe UI" w:eastAsia="Times New Roman" w:hAnsi="Segoe UI" w:cs="Segoe UI"/>
          <w:strike/>
          <w:sz w:val="18"/>
          <w:szCs w:val="18"/>
          <w:rPrChange w:id="33" w:author="Michael Waiters" w:date="2020-01-15T10:17:00Z">
            <w:rPr>
              <w:del w:id="34" w:author="Michael Waiters" w:date="2020-01-23T13:25:00Z"/>
              <w:rFonts w:ascii="Segoe UI" w:eastAsia="Times New Roman" w:hAnsi="Segoe UI" w:cs="Segoe UI"/>
              <w:sz w:val="18"/>
              <w:szCs w:val="18"/>
            </w:rPr>
          </w:rPrChange>
        </w:rPr>
      </w:pPr>
      <w:del w:id="35" w:author="Michael Waiters" w:date="2020-01-23T13:25:00Z">
        <w:r w:rsidRPr="001C7961" w:rsidDel="000F1351">
          <w:rPr>
            <w:rFonts w:ascii="Segoe UI" w:eastAsia="Times New Roman" w:hAnsi="Segoe UI" w:cs="Segoe UI"/>
            <w:strike/>
            <w:sz w:val="18"/>
            <w:szCs w:val="18"/>
            <w:rPrChange w:id="36" w:author="Michael Waiters" w:date="2020-01-15T10:17:00Z">
              <w:rPr>
                <w:rFonts w:ascii="Segoe UI" w:eastAsia="Times New Roman" w:hAnsi="Segoe UI" w:cs="Segoe UI"/>
                <w:sz w:val="18"/>
                <w:szCs w:val="18"/>
              </w:rPr>
            </w:rPrChange>
          </w:rPr>
          <w:delText xml:space="preserve">A WASU/CXP engineer contacts someone in support and asks if there are any case reported with symptoms specific to an on-going Service Impacting Event. </w:delText>
        </w:r>
      </w:del>
    </w:p>
    <w:p w14:paraId="0278D638" w14:textId="704327EC" w:rsidR="0075691E" w:rsidRPr="001C7961" w:rsidDel="000F1351" w:rsidRDefault="0075691E" w:rsidP="0075691E">
      <w:pPr>
        <w:numPr>
          <w:ilvl w:val="2"/>
          <w:numId w:val="1"/>
        </w:numPr>
        <w:spacing w:before="240" w:after="240" w:line="240" w:lineRule="auto"/>
        <w:rPr>
          <w:del w:id="37" w:author="Michael Waiters" w:date="2020-01-23T13:25:00Z"/>
          <w:rFonts w:ascii="Segoe UI" w:eastAsia="Times New Roman" w:hAnsi="Segoe UI" w:cs="Segoe UI"/>
          <w:strike/>
          <w:sz w:val="18"/>
          <w:szCs w:val="18"/>
          <w:rPrChange w:id="38" w:author="Michael Waiters" w:date="2020-01-15T10:17:00Z">
            <w:rPr>
              <w:del w:id="39" w:author="Michael Waiters" w:date="2020-01-23T13:25:00Z"/>
              <w:rFonts w:ascii="Segoe UI" w:eastAsia="Times New Roman" w:hAnsi="Segoe UI" w:cs="Segoe UI"/>
              <w:sz w:val="18"/>
              <w:szCs w:val="18"/>
            </w:rPr>
          </w:rPrChange>
        </w:rPr>
      </w:pPr>
      <w:del w:id="40" w:author="Michael Waiters" w:date="2020-01-23T13:25:00Z">
        <w:r w:rsidRPr="001C7961" w:rsidDel="000F1351">
          <w:rPr>
            <w:rFonts w:ascii="Segoe UI" w:eastAsia="Times New Roman" w:hAnsi="Segoe UI" w:cs="Segoe UI"/>
            <w:strike/>
            <w:sz w:val="18"/>
            <w:szCs w:val="18"/>
            <w:rPrChange w:id="41" w:author="Michael Waiters" w:date="2020-01-15T10:17:00Z">
              <w:rPr>
                <w:rFonts w:ascii="Segoe UI" w:eastAsia="Times New Roman" w:hAnsi="Segoe UI" w:cs="Segoe UI"/>
                <w:sz w:val="18"/>
                <w:szCs w:val="18"/>
              </w:rPr>
            </w:rPrChange>
          </w:rPr>
          <w:delText>Support contact reviews their respective case queue(s) and contacts their on-duty colleagues to confirm or deny relevant cases</w:delText>
        </w:r>
      </w:del>
    </w:p>
    <w:p w14:paraId="5D5B4CDA" w14:textId="7A829774" w:rsidR="001C7961" w:rsidRPr="0075691E" w:rsidRDefault="0075691E">
      <w:pPr>
        <w:numPr>
          <w:ilvl w:val="0"/>
          <w:numId w:val="6"/>
        </w:numPr>
        <w:spacing w:before="240" w:after="240" w:line="240" w:lineRule="auto"/>
        <w:rPr>
          <w:rFonts w:ascii="Segoe UI" w:eastAsia="Times New Roman" w:hAnsi="Segoe UI" w:cs="Segoe UI"/>
          <w:sz w:val="18"/>
          <w:szCs w:val="18"/>
        </w:rPr>
        <w:pPrChange w:id="42" w:author="Michael Waiters" w:date="2020-01-15T10:18:00Z">
          <w:pPr>
            <w:numPr>
              <w:ilvl w:val="2"/>
              <w:numId w:val="1"/>
            </w:numPr>
            <w:tabs>
              <w:tab w:val="num" w:pos="2160"/>
            </w:tabs>
            <w:spacing w:before="240" w:after="240" w:line="240" w:lineRule="auto"/>
            <w:ind w:left="2160" w:hanging="360"/>
          </w:pPr>
        </w:pPrChange>
      </w:pPr>
      <w:del w:id="43" w:author="Michael Waiters" w:date="2020-01-23T13:25:00Z">
        <w:r w:rsidRPr="001C7961" w:rsidDel="000F1351">
          <w:rPr>
            <w:rFonts w:ascii="Segoe UI" w:eastAsia="Times New Roman" w:hAnsi="Segoe UI" w:cs="Segoe UI"/>
            <w:strike/>
            <w:sz w:val="18"/>
            <w:szCs w:val="18"/>
            <w:rPrChange w:id="44" w:author="Michael Waiters" w:date="2020-01-15T10:17:00Z">
              <w:rPr>
                <w:rFonts w:ascii="Segoe UI" w:eastAsia="Times New Roman" w:hAnsi="Segoe UI" w:cs="Segoe UI"/>
                <w:sz w:val="18"/>
                <w:szCs w:val="18"/>
              </w:rPr>
            </w:rPrChange>
          </w:rPr>
          <w:delText>Support contact responds to WASU/CXP</w:delText>
        </w:r>
      </w:del>
      <w:ins w:id="45" w:author="Michael Waiters" w:date="2020-01-15T10:20:00Z">
        <w:r w:rsidR="001C7961">
          <w:rPr>
            <w:rFonts w:ascii="Segoe UI" w:eastAsia="Times New Roman" w:hAnsi="Segoe UI" w:cs="Segoe UI"/>
            <w:sz w:val="18"/>
            <w:szCs w:val="18"/>
          </w:rPr>
          <w:t xml:space="preserve">In rare cases, </w:t>
        </w:r>
      </w:ins>
      <w:ins w:id="46" w:author="Michael Waiters" w:date="2020-01-15T10:18:00Z">
        <w:r w:rsidR="001C7961">
          <w:rPr>
            <w:rFonts w:ascii="Segoe UI" w:eastAsia="Times New Roman" w:hAnsi="Segoe UI" w:cs="Segoe UI"/>
            <w:sz w:val="18"/>
            <w:szCs w:val="18"/>
          </w:rPr>
          <w:t xml:space="preserve">PG </w:t>
        </w:r>
      </w:ins>
      <w:ins w:id="47" w:author="Michael Waiters" w:date="2020-01-15T10:20:00Z">
        <w:r w:rsidR="001C7961">
          <w:rPr>
            <w:rFonts w:ascii="Segoe UI" w:eastAsia="Times New Roman" w:hAnsi="Segoe UI" w:cs="Segoe UI"/>
            <w:sz w:val="18"/>
            <w:szCs w:val="18"/>
          </w:rPr>
          <w:t xml:space="preserve">will </w:t>
        </w:r>
      </w:ins>
      <w:ins w:id="48" w:author="Michael Waiters" w:date="2020-01-15T10:18:00Z">
        <w:r w:rsidR="001C7961">
          <w:rPr>
            <w:rFonts w:ascii="Segoe UI" w:eastAsia="Times New Roman" w:hAnsi="Segoe UI" w:cs="Segoe UI"/>
            <w:sz w:val="18"/>
            <w:szCs w:val="18"/>
          </w:rPr>
          <w:t xml:space="preserve">contact </w:t>
        </w:r>
      </w:ins>
      <w:ins w:id="49" w:author="Michael Waiters" w:date="2020-01-15T10:21:00Z">
        <w:r w:rsidR="001C7961">
          <w:rPr>
            <w:rFonts w:ascii="Segoe UI" w:eastAsia="Times New Roman" w:hAnsi="Segoe UI" w:cs="Segoe UI"/>
            <w:sz w:val="18"/>
            <w:szCs w:val="18"/>
          </w:rPr>
          <w:t>CSS</w:t>
        </w:r>
      </w:ins>
      <w:ins w:id="50" w:author="Michael Waiters" w:date="2020-01-15T10:19:00Z">
        <w:r w:rsidR="001C7961">
          <w:rPr>
            <w:rFonts w:ascii="Segoe UI" w:eastAsia="Times New Roman" w:hAnsi="Segoe UI" w:cs="Segoe UI"/>
            <w:sz w:val="18"/>
            <w:szCs w:val="18"/>
          </w:rPr>
          <w:t xml:space="preserve"> </w:t>
        </w:r>
      </w:ins>
      <w:ins w:id="51" w:author="Michael Waiters" w:date="2020-01-15T10:22:00Z">
        <w:r w:rsidR="001C7961">
          <w:rPr>
            <w:rFonts w:ascii="Segoe UI" w:eastAsia="Times New Roman" w:hAnsi="Segoe UI" w:cs="Segoe UI"/>
            <w:sz w:val="18"/>
            <w:szCs w:val="18"/>
          </w:rPr>
          <w:t>TA’s and/or manager</w:t>
        </w:r>
      </w:ins>
      <w:ins w:id="52" w:author="Michael Waiters" w:date="2020-01-15T10:19:00Z">
        <w:r w:rsidR="001C7961">
          <w:rPr>
            <w:rFonts w:ascii="Segoe UI" w:eastAsia="Times New Roman" w:hAnsi="Segoe UI" w:cs="Segoe UI"/>
            <w:sz w:val="18"/>
            <w:szCs w:val="18"/>
          </w:rPr>
          <w:t xml:space="preserve"> reporting a potential outage</w:t>
        </w:r>
      </w:ins>
    </w:p>
    <w:p w14:paraId="655F9C7A" w14:textId="77777777" w:rsidR="0075691E" w:rsidRPr="0075691E" w:rsidRDefault="0075691E" w:rsidP="0075691E">
      <w:pPr>
        <w:spacing w:before="100" w:beforeAutospacing="1" w:after="100" w:afterAutospacing="1" w:line="240" w:lineRule="auto"/>
        <w:outlineLvl w:val="1"/>
        <w:rPr>
          <w:rFonts w:ascii="Segoe UI" w:eastAsia="Times New Roman" w:hAnsi="Segoe UI" w:cs="Segoe UI"/>
          <w:b/>
          <w:bCs/>
          <w:sz w:val="36"/>
          <w:szCs w:val="36"/>
        </w:rPr>
      </w:pPr>
      <w:r w:rsidRPr="0075691E">
        <w:rPr>
          <w:rFonts w:ascii="Segoe UI" w:eastAsia="Times New Roman" w:hAnsi="Segoe UI" w:cs="Segoe UI"/>
          <w:b/>
          <w:bCs/>
          <w:sz w:val="36"/>
          <w:szCs w:val="36"/>
        </w:rPr>
        <w:t>Process</w:t>
      </w:r>
    </w:p>
    <w:p w14:paraId="2002E397" w14:textId="77777777" w:rsidR="0075691E" w:rsidRPr="0075691E" w:rsidRDefault="0075691E" w:rsidP="0075691E">
      <w:pPr>
        <w:spacing w:before="100" w:beforeAutospacing="1" w:after="100" w:afterAutospacing="1" w:line="240" w:lineRule="auto"/>
        <w:rPr>
          <w:rFonts w:ascii="Segoe UI" w:eastAsia="Times New Roman" w:hAnsi="Segoe UI" w:cs="Segoe UI"/>
          <w:sz w:val="18"/>
          <w:szCs w:val="18"/>
        </w:rPr>
      </w:pPr>
      <w:r w:rsidRPr="0075691E">
        <w:rPr>
          <w:rFonts w:ascii="Segoe UI" w:eastAsia="Times New Roman" w:hAnsi="Segoe UI" w:cs="Segoe UI"/>
          <w:sz w:val="18"/>
          <w:szCs w:val="18"/>
        </w:rPr>
        <w:t>Depending on their job title, each stakeholder will play a different role during the event. Here are the highlights for each one.</w:t>
      </w:r>
    </w:p>
    <w:p w14:paraId="4F379D70" w14:textId="77777777" w:rsidR="006510AE" w:rsidRDefault="006510AE" w:rsidP="0075691E">
      <w:pPr>
        <w:spacing w:before="100" w:beforeAutospacing="1" w:after="100" w:afterAutospacing="1" w:line="240" w:lineRule="auto"/>
        <w:outlineLvl w:val="2"/>
        <w:rPr>
          <w:ins w:id="53" w:author="Michael Waiters" w:date="2020-01-23T13:26:00Z"/>
          <w:rFonts w:ascii="Segoe UI" w:eastAsia="Times New Roman" w:hAnsi="Segoe UI" w:cs="Segoe UI"/>
          <w:b/>
          <w:bCs/>
          <w:sz w:val="27"/>
          <w:szCs w:val="27"/>
        </w:rPr>
      </w:pPr>
    </w:p>
    <w:p w14:paraId="41785536" w14:textId="77777777" w:rsidR="006510AE" w:rsidRDefault="006510AE" w:rsidP="0075691E">
      <w:pPr>
        <w:spacing w:before="100" w:beforeAutospacing="1" w:after="100" w:afterAutospacing="1" w:line="240" w:lineRule="auto"/>
        <w:outlineLvl w:val="2"/>
        <w:rPr>
          <w:ins w:id="54" w:author="Michael Waiters" w:date="2020-01-23T13:26:00Z"/>
          <w:rFonts w:ascii="Segoe UI" w:eastAsia="Times New Roman" w:hAnsi="Segoe UI" w:cs="Segoe UI"/>
          <w:b/>
          <w:bCs/>
          <w:sz w:val="27"/>
          <w:szCs w:val="27"/>
        </w:rPr>
      </w:pPr>
    </w:p>
    <w:p w14:paraId="29E1E795" w14:textId="4069DDD8" w:rsidR="0075691E" w:rsidRPr="0075691E" w:rsidRDefault="0075691E" w:rsidP="0075691E">
      <w:pPr>
        <w:spacing w:before="100" w:beforeAutospacing="1" w:after="100" w:afterAutospacing="1" w:line="240" w:lineRule="auto"/>
        <w:outlineLvl w:val="2"/>
        <w:rPr>
          <w:rFonts w:ascii="Segoe UI" w:eastAsia="Times New Roman" w:hAnsi="Segoe UI" w:cs="Segoe UI"/>
          <w:b/>
          <w:bCs/>
          <w:sz w:val="27"/>
          <w:szCs w:val="27"/>
        </w:rPr>
      </w:pPr>
      <w:r w:rsidRPr="0075691E">
        <w:rPr>
          <w:rFonts w:ascii="Segoe UI" w:eastAsia="Times New Roman" w:hAnsi="Segoe UI" w:cs="Segoe UI"/>
          <w:b/>
          <w:bCs/>
          <w:sz w:val="27"/>
          <w:szCs w:val="27"/>
        </w:rPr>
        <w:lastRenderedPageBreak/>
        <w:t>Manager</w:t>
      </w:r>
    </w:p>
    <w:p w14:paraId="5A7DFCCB" w14:textId="4B2D8329" w:rsidR="0075691E" w:rsidRPr="0075691E" w:rsidRDefault="0075691E" w:rsidP="0075691E">
      <w:pPr>
        <w:spacing w:before="100" w:beforeAutospacing="1" w:after="100" w:afterAutospacing="1" w:line="240" w:lineRule="auto"/>
        <w:rPr>
          <w:rFonts w:ascii="Segoe UI" w:eastAsia="Times New Roman" w:hAnsi="Segoe UI" w:cs="Segoe UI"/>
          <w:sz w:val="18"/>
          <w:szCs w:val="18"/>
        </w:rPr>
      </w:pPr>
      <w:r w:rsidRPr="0075691E">
        <w:rPr>
          <w:rFonts w:ascii="Segoe UI" w:eastAsia="Times New Roman" w:hAnsi="Segoe UI" w:cs="Segoe UI"/>
          <w:sz w:val="18"/>
          <w:szCs w:val="18"/>
        </w:rPr>
        <w:t xml:space="preserve">During </w:t>
      </w:r>
      <w:r w:rsidR="006510AE" w:rsidRPr="0075691E">
        <w:rPr>
          <w:rFonts w:ascii="Segoe UI" w:eastAsia="Times New Roman" w:hAnsi="Segoe UI" w:cs="Segoe UI"/>
          <w:sz w:val="18"/>
          <w:szCs w:val="18"/>
        </w:rPr>
        <w:t>a</w:t>
      </w:r>
      <w:r w:rsidRPr="0075691E">
        <w:rPr>
          <w:rFonts w:ascii="Segoe UI" w:eastAsia="Times New Roman" w:hAnsi="Segoe UI" w:cs="Segoe UI"/>
          <w:sz w:val="18"/>
          <w:szCs w:val="18"/>
        </w:rPr>
        <w:t xml:space="preserve"> SIE the manager responsibilities will be:</w:t>
      </w:r>
    </w:p>
    <w:p w14:paraId="2E57E465" w14:textId="7923AF77" w:rsidR="0075691E" w:rsidRDefault="0075691E" w:rsidP="0075691E">
      <w:pPr>
        <w:numPr>
          <w:ilvl w:val="0"/>
          <w:numId w:val="2"/>
        </w:numPr>
        <w:spacing w:before="240" w:after="240" w:line="240" w:lineRule="auto"/>
        <w:rPr>
          <w:ins w:id="55" w:author="Michael Waiters" w:date="2020-01-17T11:21:00Z"/>
          <w:rFonts w:ascii="Segoe UI" w:eastAsia="Times New Roman" w:hAnsi="Segoe UI" w:cs="Segoe UI"/>
          <w:sz w:val="18"/>
          <w:szCs w:val="18"/>
        </w:rPr>
      </w:pPr>
      <w:r w:rsidRPr="0075691E">
        <w:rPr>
          <w:rFonts w:ascii="Segoe UI" w:eastAsia="Times New Roman" w:hAnsi="Segoe UI" w:cs="Segoe UI"/>
          <w:sz w:val="18"/>
          <w:szCs w:val="18"/>
        </w:rPr>
        <w:t xml:space="preserve">Acknowledge </w:t>
      </w:r>
      <w:ins w:id="56" w:author="Telmo Batista" w:date="2020-01-21T14:50:00Z">
        <w:r w:rsidR="00617B1C">
          <w:rPr>
            <w:rFonts w:ascii="Segoe UI" w:eastAsia="Times New Roman" w:hAnsi="Segoe UI" w:cs="Segoe UI"/>
            <w:sz w:val="18"/>
            <w:szCs w:val="18"/>
          </w:rPr>
          <w:t>SIE</w:t>
        </w:r>
      </w:ins>
      <w:del w:id="57" w:author="Telmo Batista" w:date="2020-01-21T14:50:00Z">
        <w:r w:rsidRPr="0075691E">
          <w:rPr>
            <w:rFonts w:ascii="Segoe UI" w:eastAsia="Times New Roman" w:hAnsi="Segoe UI" w:cs="Segoe UI"/>
            <w:sz w:val="18"/>
            <w:szCs w:val="18"/>
          </w:rPr>
          <w:delText>LSI</w:delText>
        </w:r>
      </w:del>
    </w:p>
    <w:p w14:paraId="722F4238" w14:textId="7300F85C" w:rsidR="004E5896" w:rsidRPr="006A12E0" w:rsidRDefault="006510AE" w:rsidP="006A12E0">
      <w:pPr>
        <w:numPr>
          <w:ilvl w:val="1"/>
          <w:numId w:val="2"/>
        </w:numPr>
        <w:spacing w:before="240" w:after="240" w:line="240" w:lineRule="auto"/>
        <w:rPr>
          <w:rFonts w:ascii="Segoe UI" w:eastAsia="Times New Roman" w:hAnsi="Segoe UI" w:cs="Segoe UI"/>
          <w:sz w:val="18"/>
          <w:szCs w:val="18"/>
        </w:rPr>
      </w:pPr>
      <w:r>
        <w:rPr>
          <w:rFonts w:ascii="Segoe UI" w:eastAsia="Times New Roman" w:hAnsi="Segoe UI" w:cs="Segoe UI"/>
          <w:sz w:val="18"/>
          <w:szCs w:val="18"/>
        </w:rPr>
        <w:t>Manager is on point to make the determination whether an event should be considered an SIE or standard operations</w:t>
      </w:r>
      <w:r w:rsidR="006A12E0">
        <w:rPr>
          <w:rFonts w:ascii="Segoe UI" w:eastAsia="Times New Roman" w:hAnsi="Segoe UI" w:cs="Segoe UI"/>
          <w:sz w:val="18"/>
          <w:szCs w:val="18"/>
        </w:rPr>
        <w:t xml:space="preserve"> - R</w:t>
      </w:r>
      <w:r w:rsidR="006A12E0" w:rsidRPr="003B53C7">
        <w:rPr>
          <w:rFonts w:ascii="Segoe UI" w:eastAsia="Times New Roman" w:hAnsi="Segoe UI" w:cs="Segoe UI"/>
          <w:sz w:val="18"/>
          <w:szCs w:val="18"/>
        </w:rPr>
        <w:t>un SIE tool if number of support cases &gt; 8</w:t>
      </w:r>
    </w:p>
    <w:p w14:paraId="7CE1B8B3" w14:textId="77777777" w:rsidR="0075691E" w:rsidRPr="0075691E" w:rsidRDefault="0075691E" w:rsidP="0075691E">
      <w:pPr>
        <w:numPr>
          <w:ilvl w:val="0"/>
          <w:numId w:val="2"/>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Initiate this Playbook</w:t>
      </w:r>
    </w:p>
    <w:p w14:paraId="7A77AC33" w14:textId="77777777" w:rsidR="0075691E" w:rsidRPr="0075691E" w:rsidRDefault="0075691E" w:rsidP="0075691E">
      <w:pPr>
        <w:numPr>
          <w:ilvl w:val="0"/>
          <w:numId w:val="2"/>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 xml:space="preserve">Organize roles </w:t>
      </w:r>
    </w:p>
    <w:p w14:paraId="01F55E7B" w14:textId="4452437F" w:rsidR="001478E0" w:rsidRDefault="0075691E" w:rsidP="00767690">
      <w:pPr>
        <w:numPr>
          <w:ilvl w:val="1"/>
          <w:numId w:val="2"/>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Identify the Task Team with enough T</w:t>
      </w:r>
      <w:ins w:id="58" w:author="Telmo Batista" w:date="2020-01-21T14:51:00Z">
        <w:r w:rsidR="00907DB2">
          <w:rPr>
            <w:rFonts w:ascii="Segoe UI" w:eastAsia="Times New Roman" w:hAnsi="Segoe UI" w:cs="Segoe UI"/>
            <w:sz w:val="18"/>
            <w:szCs w:val="18"/>
          </w:rPr>
          <w:t>A</w:t>
        </w:r>
      </w:ins>
      <w:del w:id="59" w:author="Telmo Batista" w:date="2020-01-21T14:51:00Z">
        <w:r w:rsidR="00907DB2" w:rsidRPr="0075691E" w:rsidDel="00907DB2">
          <w:rPr>
            <w:rFonts w:ascii="Segoe UI" w:eastAsia="Times New Roman" w:hAnsi="Segoe UI" w:cs="Segoe UI"/>
            <w:sz w:val="18"/>
            <w:szCs w:val="18"/>
          </w:rPr>
          <w:delText>a</w:delText>
        </w:r>
      </w:del>
      <w:r w:rsidRPr="0075691E">
        <w:rPr>
          <w:rFonts w:ascii="Segoe UI" w:eastAsia="Times New Roman" w:hAnsi="Segoe UI" w:cs="Segoe UI"/>
          <w:sz w:val="18"/>
          <w:szCs w:val="18"/>
        </w:rPr>
        <w:t>s</w:t>
      </w:r>
      <w:ins w:id="60" w:author="Telmo Batista" w:date="2020-01-21T14:51:00Z">
        <w:r w:rsidR="00907DB2">
          <w:rPr>
            <w:rFonts w:ascii="Segoe UI" w:eastAsia="Times New Roman" w:hAnsi="Segoe UI" w:cs="Segoe UI"/>
            <w:sz w:val="18"/>
            <w:szCs w:val="18"/>
          </w:rPr>
          <w:t>/SMEs</w:t>
        </w:r>
      </w:ins>
      <w:r w:rsidRPr="0075691E">
        <w:rPr>
          <w:rFonts w:ascii="Segoe UI" w:eastAsia="Times New Roman" w:hAnsi="Segoe UI" w:cs="Segoe UI"/>
          <w:sz w:val="18"/>
          <w:szCs w:val="18"/>
        </w:rPr>
        <w:t xml:space="preserve"> and SEs for the case load</w:t>
      </w:r>
    </w:p>
    <w:p w14:paraId="57C8978A" w14:textId="072132B6" w:rsidR="009929AE" w:rsidRDefault="009929AE" w:rsidP="009929AE">
      <w:pPr>
        <w:numPr>
          <w:ilvl w:val="1"/>
          <w:numId w:val="2"/>
        </w:numPr>
        <w:spacing w:before="240" w:after="240" w:line="240" w:lineRule="auto"/>
        <w:rPr>
          <w:rFonts w:ascii="Segoe UI" w:eastAsia="Times New Roman" w:hAnsi="Segoe UI" w:cs="Segoe UI"/>
          <w:sz w:val="18"/>
          <w:szCs w:val="18"/>
        </w:rPr>
      </w:pPr>
      <w:r>
        <w:rPr>
          <w:rFonts w:ascii="Segoe UI" w:eastAsia="Times New Roman" w:hAnsi="Segoe UI" w:cs="Segoe UI"/>
          <w:sz w:val="18"/>
          <w:szCs w:val="18"/>
        </w:rPr>
        <w:t>Removed Identified engineers from queue based on case Load</w:t>
      </w:r>
    </w:p>
    <w:p w14:paraId="6E2684CE" w14:textId="11DD7AD6" w:rsidR="0075691E" w:rsidRPr="0075691E" w:rsidRDefault="0075691E" w:rsidP="0075691E">
      <w:pPr>
        <w:numPr>
          <w:ilvl w:val="0"/>
          <w:numId w:val="2"/>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 xml:space="preserve">Decide if auto-assignment must be suspended and communicate it </w:t>
      </w:r>
      <w:ins w:id="61" w:author="Telmo Batista" w:date="2020-01-21T15:16:00Z">
        <w:r w:rsidR="0079763C">
          <w:rPr>
            <w:rFonts w:ascii="Segoe UI" w:eastAsia="Times New Roman" w:hAnsi="Segoe UI" w:cs="Segoe UI"/>
            <w:sz w:val="18"/>
            <w:szCs w:val="18"/>
          </w:rPr>
          <w:t>(Not Applicable to Big Data,</w:t>
        </w:r>
      </w:ins>
      <w:ins w:id="62" w:author="Telmo Batista" w:date="2020-01-21T15:17:00Z">
        <w:r w:rsidR="00B14AA3">
          <w:rPr>
            <w:rFonts w:ascii="Segoe UI" w:eastAsia="Times New Roman" w:hAnsi="Segoe UI" w:cs="Segoe UI"/>
            <w:sz w:val="18"/>
            <w:szCs w:val="18"/>
          </w:rPr>
          <w:t xml:space="preserve"> however</w:t>
        </w:r>
      </w:ins>
      <w:ins w:id="63" w:author="Telmo Batista" w:date="2020-01-21T15:16:00Z">
        <w:r w:rsidR="00A06D4C">
          <w:rPr>
            <w:rFonts w:ascii="Segoe UI" w:eastAsia="Times New Roman" w:hAnsi="Segoe UI" w:cs="Segoe UI"/>
            <w:sz w:val="18"/>
            <w:szCs w:val="18"/>
          </w:rPr>
          <w:t xml:space="preserve"> RAT</w:t>
        </w:r>
        <w:r w:rsidR="00422814">
          <w:rPr>
            <w:rFonts w:ascii="Segoe UI" w:eastAsia="Times New Roman" w:hAnsi="Segoe UI" w:cs="Segoe UI"/>
            <w:sz w:val="18"/>
            <w:szCs w:val="18"/>
          </w:rPr>
          <w:t xml:space="preserve"> tool</w:t>
        </w:r>
      </w:ins>
      <w:ins w:id="64" w:author="Telmo Batista" w:date="2020-01-21T15:17:00Z">
        <w:r w:rsidR="00B14AA3">
          <w:rPr>
            <w:rFonts w:ascii="Segoe UI" w:eastAsia="Times New Roman" w:hAnsi="Segoe UI" w:cs="Segoe UI"/>
            <w:sz w:val="18"/>
            <w:szCs w:val="18"/>
          </w:rPr>
          <w:t xml:space="preserve"> should be updated to </w:t>
        </w:r>
        <w:r w:rsidR="001128FA">
          <w:rPr>
            <w:rFonts w:ascii="Segoe UI" w:eastAsia="Times New Roman" w:hAnsi="Segoe UI" w:cs="Segoe UI"/>
            <w:sz w:val="18"/>
            <w:szCs w:val="18"/>
          </w:rPr>
          <w:t>ensure that this team is taken out of the queues</w:t>
        </w:r>
        <w:r w:rsidR="00F76A84">
          <w:rPr>
            <w:rFonts w:ascii="Segoe UI" w:eastAsia="Times New Roman" w:hAnsi="Segoe UI" w:cs="Segoe UI"/>
            <w:sz w:val="18"/>
            <w:szCs w:val="18"/>
          </w:rPr>
          <w:t>.</w:t>
        </w:r>
      </w:ins>
      <w:ins w:id="65" w:author="Telmo Batista" w:date="2020-01-21T15:16:00Z">
        <w:r w:rsidR="0079763C">
          <w:rPr>
            <w:rFonts w:ascii="Segoe UI" w:eastAsia="Times New Roman" w:hAnsi="Segoe UI" w:cs="Segoe UI"/>
            <w:sz w:val="18"/>
            <w:szCs w:val="18"/>
          </w:rPr>
          <w:t>)</w:t>
        </w:r>
      </w:ins>
    </w:p>
    <w:p w14:paraId="56C1C0AE" w14:textId="77777777" w:rsidR="0075691E" w:rsidRDefault="0075691E" w:rsidP="0075691E">
      <w:pPr>
        <w:numPr>
          <w:ilvl w:val="1"/>
          <w:numId w:val="2"/>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 xml:space="preserve">Depending on the </w:t>
      </w:r>
      <w:del w:id="66" w:author="Telmo Batista" w:date="2020-01-21T15:16:00Z">
        <w:r w:rsidRPr="0075691E">
          <w:rPr>
            <w:rFonts w:ascii="Segoe UI" w:eastAsia="Times New Roman" w:hAnsi="Segoe UI" w:cs="Segoe UI"/>
            <w:sz w:val="18"/>
            <w:szCs w:val="18"/>
          </w:rPr>
          <w:delText>LSI/</w:delText>
        </w:r>
      </w:del>
      <w:r w:rsidRPr="0075691E">
        <w:rPr>
          <w:rFonts w:ascii="Segoe UI" w:eastAsia="Times New Roman" w:hAnsi="Segoe UI" w:cs="Segoe UI"/>
          <w:sz w:val="18"/>
          <w:szCs w:val="18"/>
        </w:rPr>
        <w:t>SIE case load may be necessary temporarily suspending auto-assignment to have enough time for marking the related cases</w:t>
      </w:r>
    </w:p>
    <w:p w14:paraId="742A9916" w14:textId="3CC86556" w:rsidR="00F6663C" w:rsidRPr="00890B26" w:rsidRDefault="00890B26" w:rsidP="00890B26">
      <w:pPr>
        <w:pStyle w:val="ListParagraph"/>
        <w:numPr>
          <w:ilvl w:val="0"/>
          <w:numId w:val="2"/>
        </w:numPr>
        <w:spacing w:line="240" w:lineRule="auto"/>
        <w:rPr>
          <w:rFonts w:eastAsia="Times New Roman"/>
          <w:spacing w:val="0"/>
          <w:sz w:val="18"/>
          <w:szCs w:val="18"/>
        </w:rPr>
      </w:pPr>
      <w:r w:rsidRPr="00890B26">
        <w:rPr>
          <w:rFonts w:eastAsia="Times New Roman"/>
          <w:spacing w:val="0"/>
          <w:sz w:val="18"/>
          <w:szCs w:val="18"/>
        </w:rPr>
        <w:t>TA/manager to create teams channel for communication</w:t>
      </w:r>
    </w:p>
    <w:p w14:paraId="6209B823" w14:textId="77777777" w:rsidR="0075691E" w:rsidRPr="0075691E" w:rsidRDefault="0075691E" w:rsidP="0075691E">
      <w:pPr>
        <w:spacing w:before="100" w:beforeAutospacing="1" w:after="100" w:afterAutospacing="1" w:line="240" w:lineRule="auto"/>
        <w:outlineLvl w:val="2"/>
        <w:rPr>
          <w:rFonts w:ascii="Segoe UI" w:eastAsia="Times New Roman" w:hAnsi="Segoe UI" w:cs="Segoe UI"/>
          <w:b/>
          <w:bCs/>
          <w:sz w:val="27"/>
          <w:szCs w:val="27"/>
        </w:rPr>
      </w:pPr>
      <w:r w:rsidRPr="0075691E">
        <w:rPr>
          <w:rFonts w:ascii="Segoe UI" w:eastAsia="Times New Roman" w:hAnsi="Segoe UI" w:cs="Segoe UI"/>
          <w:b/>
          <w:bCs/>
          <w:sz w:val="27"/>
          <w:szCs w:val="27"/>
        </w:rPr>
        <w:t>Technical Advisor (TA)</w:t>
      </w:r>
    </w:p>
    <w:p w14:paraId="29EA0A42" w14:textId="77777777" w:rsidR="0075691E" w:rsidRPr="0075691E" w:rsidRDefault="0075691E" w:rsidP="0075691E">
      <w:pPr>
        <w:spacing w:before="100" w:beforeAutospacing="1" w:after="100" w:afterAutospacing="1" w:line="240" w:lineRule="auto"/>
        <w:rPr>
          <w:rFonts w:ascii="Segoe UI" w:eastAsia="Times New Roman" w:hAnsi="Segoe UI" w:cs="Segoe UI"/>
          <w:sz w:val="18"/>
          <w:szCs w:val="18"/>
        </w:rPr>
      </w:pPr>
      <w:r w:rsidRPr="0075691E">
        <w:rPr>
          <w:rFonts w:ascii="Segoe UI" w:eastAsia="Times New Roman" w:hAnsi="Segoe UI" w:cs="Segoe UI"/>
          <w:sz w:val="18"/>
          <w:szCs w:val="18"/>
        </w:rPr>
        <w:t>The TA</w:t>
      </w:r>
      <w:del w:id="67" w:author="Telmo Batista" w:date="2020-01-21T15:18:00Z">
        <w:r w:rsidRPr="0075691E">
          <w:rPr>
            <w:rFonts w:ascii="Segoe UI" w:eastAsia="Times New Roman" w:hAnsi="Segoe UI" w:cs="Segoe UI"/>
            <w:sz w:val="18"/>
            <w:szCs w:val="18"/>
          </w:rPr>
          <w:delText>/</w:delText>
        </w:r>
      </w:del>
      <w:r w:rsidRPr="0075691E">
        <w:rPr>
          <w:rFonts w:ascii="Segoe UI" w:eastAsia="Times New Roman" w:hAnsi="Segoe UI" w:cs="Segoe UI"/>
          <w:sz w:val="18"/>
          <w:szCs w:val="18"/>
        </w:rPr>
        <w:t>s selected by the acting manager will do the following:</w:t>
      </w:r>
    </w:p>
    <w:p w14:paraId="16262115" w14:textId="77777777" w:rsidR="0063257C" w:rsidRDefault="0063257C" w:rsidP="0063257C">
      <w:pPr>
        <w:numPr>
          <w:ilvl w:val="0"/>
          <w:numId w:val="3"/>
        </w:numPr>
        <w:tabs>
          <w:tab w:val="clear" w:pos="720"/>
          <w:tab w:val="num" w:pos="630"/>
        </w:tabs>
        <w:spacing w:before="240" w:after="240" w:line="240" w:lineRule="auto"/>
        <w:ind w:left="630"/>
        <w:rPr>
          <w:rFonts w:ascii="Segoe UI" w:eastAsia="Times New Roman" w:hAnsi="Segoe UI" w:cs="Segoe UI"/>
          <w:sz w:val="18"/>
          <w:szCs w:val="18"/>
        </w:rPr>
      </w:pPr>
      <w:r w:rsidRPr="0075691E">
        <w:rPr>
          <w:rFonts w:ascii="Segoe UI" w:eastAsia="Times New Roman" w:hAnsi="Segoe UI" w:cs="Segoe UI"/>
          <w:sz w:val="18"/>
          <w:szCs w:val="18"/>
        </w:rPr>
        <w:t xml:space="preserve">Identify SIE number </w:t>
      </w:r>
    </w:p>
    <w:p w14:paraId="4FCFEE88" w14:textId="77777777" w:rsidR="0063257C" w:rsidRDefault="0063257C" w:rsidP="0063257C">
      <w:pPr>
        <w:numPr>
          <w:ilvl w:val="1"/>
          <w:numId w:val="3"/>
        </w:numPr>
        <w:tabs>
          <w:tab w:val="clear" w:pos="1440"/>
          <w:tab w:val="num" w:pos="1350"/>
        </w:tabs>
        <w:spacing w:before="240" w:after="240" w:line="240" w:lineRule="auto"/>
        <w:ind w:left="1350"/>
        <w:rPr>
          <w:rFonts w:ascii="Segoe UI" w:eastAsia="Times New Roman" w:hAnsi="Segoe UI" w:cs="Segoe UI"/>
          <w:sz w:val="18"/>
          <w:szCs w:val="18"/>
        </w:rPr>
      </w:pPr>
      <w:r>
        <w:rPr>
          <w:rFonts w:ascii="Segoe UI" w:eastAsia="Times New Roman" w:hAnsi="Segoe UI" w:cs="Segoe UI"/>
          <w:sz w:val="18"/>
          <w:szCs w:val="18"/>
        </w:rPr>
        <w:t>Create a new ICM for specific product if it doesn’t exist and tag parent ICM.</w:t>
      </w:r>
    </w:p>
    <w:p w14:paraId="76FEB151" w14:textId="77777777" w:rsidR="0063257C" w:rsidRPr="0075691E" w:rsidRDefault="0063257C" w:rsidP="0063257C">
      <w:pPr>
        <w:numPr>
          <w:ilvl w:val="1"/>
          <w:numId w:val="3"/>
        </w:numPr>
        <w:tabs>
          <w:tab w:val="clear" w:pos="1440"/>
          <w:tab w:val="num" w:pos="1350"/>
        </w:tabs>
        <w:spacing w:before="240" w:after="240" w:line="240" w:lineRule="auto"/>
        <w:ind w:left="1350"/>
        <w:rPr>
          <w:rFonts w:ascii="Segoe UI" w:eastAsia="Times New Roman" w:hAnsi="Segoe UI" w:cs="Segoe UI"/>
          <w:sz w:val="18"/>
          <w:szCs w:val="18"/>
        </w:rPr>
      </w:pPr>
      <w:r>
        <w:rPr>
          <w:rFonts w:ascii="Segoe UI" w:eastAsia="Times New Roman" w:hAnsi="Segoe UI" w:cs="Segoe UI"/>
          <w:sz w:val="18"/>
          <w:szCs w:val="18"/>
        </w:rPr>
        <w:t xml:space="preserve">Use existing ICM </w:t>
      </w:r>
    </w:p>
    <w:p w14:paraId="23E56F6E" w14:textId="77777777" w:rsidR="0063257C" w:rsidRPr="006D06DC" w:rsidRDefault="0063257C" w:rsidP="0063257C">
      <w:pPr>
        <w:numPr>
          <w:ilvl w:val="0"/>
          <w:numId w:val="3"/>
        </w:numPr>
        <w:tabs>
          <w:tab w:val="clear" w:pos="720"/>
          <w:tab w:val="num" w:pos="630"/>
        </w:tabs>
        <w:spacing w:before="240" w:after="240" w:line="240" w:lineRule="auto"/>
        <w:ind w:left="630"/>
        <w:rPr>
          <w:rFonts w:ascii="Segoe UI" w:eastAsia="Times New Roman" w:hAnsi="Segoe UI" w:cs="Segoe UI"/>
          <w:sz w:val="18"/>
          <w:szCs w:val="18"/>
        </w:rPr>
      </w:pPr>
      <w:r w:rsidRPr="0075691E">
        <w:rPr>
          <w:rFonts w:ascii="Segoe UI" w:eastAsia="Times New Roman" w:hAnsi="Segoe UI" w:cs="Segoe UI"/>
          <w:sz w:val="18"/>
          <w:szCs w:val="18"/>
        </w:rPr>
        <w:t xml:space="preserve">Update Manager about the outage and send out communication to the team every time that a communication is sent to the customers </w:t>
      </w:r>
    </w:p>
    <w:p w14:paraId="464F846A" w14:textId="77777777" w:rsidR="006510AE" w:rsidRPr="006510AE" w:rsidRDefault="006510AE" w:rsidP="006510AE">
      <w:pPr>
        <w:numPr>
          <w:ilvl w:val="1"/>
          <w:numId w:val="3"/>
        </w:numPr>
        <w:spacing w:before="240" w:after="240" w:line="240" w:lineRule="auto"/>
        <w:rPr>
          <w:rFonts w:ascii="Segoe UI" w:eastAsia="Times New Roman" w:hAnsi="Segoe UI" w:cs="Segoe UI"/>
          <w:sz w:val="21"/>
          <w:szCs w:val="21"/>
          <w:lang w:eastAsia="pt-PT"/>
        </w:rPr>
      </w:pPr>
      <w:r w:rsidRPr="006510AE">
        <w:rPr>
          <w:rFonts w:ascii="Segoe UI" w:eastAsia="Times New Roman" w:hAnsi="Segoe UI" w:cs="Segoe UI"/>
          <w:sz w:val="18"/>
          <w:szCs w:val="18"/>
        </w:rPr>
        <w:t xml:space="preserve">Email to Global </w:t>
      </w:r>
      <w:ins w:id="68" w:author="Telmo Batista" w:date="2020-01-21T15:01:00Z">
        <w:r w:rsidRPr="006510AE">
          <w:rPr>
            <w:rFonts w:ascii="Segoe UI" w:eastAsia="Times New Roman" w:hAnsi="Segoe UI" w:cs="Segoe UI"/>
            <w:sz w:val="18"/>
            <w:szCs w:val="18"/>
          </w:rPr>
          <w:t xml:space="preserve">Technology </w:t>
        </w:r>
      </w:ins>
      <w:r w:rsidRPr="006510AE">
        <w:rPr>
          <w:rFonts w:ascii="Segoe UI" w:eastAsia="Times New Roman" w:hAnsi="Segoe UI" w:cs="Segoe UI"/>
          <w:sz w:val="18"/>
          <w:szCs w:val="18"/>
        </w:rPr>
        <w:t xml:space="preserve">DL </w:t>
      </w:r>
    </w:p>
    <w:p w14:paraId="7397A27B" w14:textId="77777777" w:rsidR="006510AE" w:rsidRPr="006510AE" w:rsidRDefault="006510AE" w:rsidP="006510AE">
      <w:pPr>
        <w:numPr>
          <w:ilvl w:val="2"/>
          <w:numId w:val="3"/>
        </w:numPr>
        <w:spacing w:before="240" w:after="240" w:line="240" w:lineRule="auto"/>
        <w:rPr>
          <w:ins w:id="69" w:author="Michael Waiters" w:date="2020-01-15T10:24:00Z"/>
          <w:rFonts w:ascii="Segoe UI" w:eastAsia="Times New Roman" w:hAnsi="Segoe UI" w:cs="Segoe UI"/>
          <w:sz w:val="18"/>
          <w:szCs w:val="18"/>
        </w:rPr>
      </w:pPr>
      <w:r>
        <w:rPr>
          <w:rFonts w:ascii="Segoe UI" w:eastAsia="Times New Roman" w:hAnsi="Segoe UI" w:cs="Segoe UI"/>
          <w:sz w:val="18"/>
          <w:szCs w:val="18"/>
        </w:rPr>
        <w:t xml:space="preserve">Big Data: Open Source: </w:t>
      </w:r>
      <w:ins w:id="70" w:author="Telmo Batista" w:date="2020-01-21T15:06:00Z">
        <w:r w:rsidRPr="006510AE">
          <w:rPr>
            <w:rFonts w:ascii="Segoe UI" w:eastAsia="Times New Roman" w:hAnsi="Segoe UI" w:cs="Segoe UI"/>
            <w:sz w:val="18"/>
            <w:szCs w:val="18"/>
            <w:rPrChange w:id="71" w:author="Telmo Batista" w:date="2020-01-21T15:06:00Z">
              <w:rPr>
                <w:rFonts w:ascii="Segoe UI" w:eastAsia="Times New Roman" w:hAnsi="Segoe UI" w:cs="Segoe UI"/>
                <w:sz w:val="21"/>
                <w:szCs w:val="21"/>
                <w:lang w:val="pt-PT" w:eastAsia="pt-PT"/>
              </w:rPr>
            </w:rPrChange>
          </w:rPr>
          <w:t>bdopensource</w:t>
        </w:r>
        <w:r w:rsidRPr="006510AE">
          <w:rPr>
            <w:rFonts w:ascii="Segoe UI" w:eastAsia="Times New Roman" w:hAnsi="Segoe UI" w:cs="Segoe UI"/>
            <w:sz w:val="18"/>
            <w:szCs w:val="18"/>
          </w:rPr>
          <w:t>@microsoft.com</w:t>
        </w:r>
      </w:ins>
    </w:p>
    <w:p w14:paraId="1B414FEF" w14:textId="77777777" w:rsidR="006510AE" w:rsidRPr="001053E1" w:rsidRDefault="006510AE" w:rsidP="006510AE">
      <w:pPr>
        <w:numPr>
          <w:ilvl w:val="2"/>
          <w:numId w:val="3"/>
        </w:numPr>
        <w:spacing w:before="240" w:after="240" w:line="240" w:lineRule="auto"/>
        <w:rPr>
          <w:ins w:id="72" w:author="Michael Waiters" w:date="2020-01-17T11:06:00Z"/>
          <w:rFonts w:ascii="Segoe UI" w:eastAsia="Times New Roman" w:hAnsi="Segoe UI" w:cs="Segoe UI"/>
          <w:sz w:val="18"/>
          <w:szCs w:val="18"/>
          <w:rPrChange w:id="73" w:author="Michael Waiters" w:date="2020-01-17T11:06:00Z">
            <w:rPr>
              <w:ins w:id="74" w:author="Michael Waiters" w:date="2020-01-17T11:06:00Z"/>
              <w:rFonts w:ascii="Segoe UI" w:eastAsia="Times New Roman" w:hAnsi="Segoe UI" w:cs="Segoe UI"/>
              <w:color w:val="FF0000"/>
              <w:sz w:val="18"/>
              <w:szCs w:val="18"/>
            </w:rPr>
          </w:rPrChange>
        </w:rPr>
      </w:pPr>
      <w:r w:rsidRPr="006510AE">
        <w:rPr>
          <w:rFonts w:ascii="Segoe UI" w:eastAsia="Times New Roman" w:hAnsi="Segoe UI" w:cs="Segoe UI"/>
          <w:sz w:val="18"/>
          <w:szCs w:val="18"/>
        </w:rPr>
        <w:t>Big Data</w:t>
      </w:r>
      <w:r>
        <w:rPr>
          <w:rFonts w:ascii="Segoe UI" w:eastAsia="Times New Roman" w:hAnsi="Segoe UI" w:cs="Segoe UI"/>
          <w:sz w:val="18"/>
          <w:szCs w:val="18"/>
        </w:rPr>
        <w:t xml:space="preserve">: Data </w:t>
      </w:r>
      <w:ins w:id="75" w:author="Telmo Batista" w:date="2020-01-21T15:05:00Z">
        <w:r w:rsidRPr="006510AE">
          <w:rPr>
            <w:rFonts w:ascii="Segoe UI" w:eastAsia="Times New Roman" w:hAnsi="Segoe UI" w:cs="Segoe UI"/>
            <w:sz w:val="18"/>
            <w:szCs w:val="18"/>
          </w:rPr>
          <w:t>Movement</w:t>
        </w:r>
      </w:ins>
      <w:ins w:id="76" w:author="Michael Waiters" w:date="2020-01-15T10:24:00Z">
        <w:del w:id="77" w:author="Telmo Batista" w:date="2020-01-21T15:05:00Z">
          <w:r w:rsidRPr="006510AE" w:rsidDel="00D4562B">
            <w:rPr>
              <w:rFonts w:ascii="Segoe UI" w:eastAsia="Times New Roman" w:hAnsi="Segoe UI" w:cs="Segoe UI"/>
              <w:sz w:val="18"/>
              <w:szCs w:val="18"/>
            </w:rPr>
            <w:delText xml:space="preserve">Data Factory </w:delText>
          </w:r>
        </w:del>
      </w:ins>
      <w:ins w:id="78" w:author="Michael Waiters" w:date="2020-01-17T11:06:00Z">
        <w:del w:id="79" w:author="Telmo Batista" w:date="2020-01-21T15:05:00Z">
          <w:r w:rsidRPr="006510AE" w:rsidDel="00D4562B">
            <w:rPr>
              <w:rFonts w:ascii="Segoe UI" w:eastAsia="Times New Roman" w:hAnsi="Segoe UI" w:cs="Segoe UI"/>
              <w:sz w:val="18"/>
              <w:szCs w:val="18"/>
            </w:rPr>
            <w:delText>–</w:delText>
          </w:r>
        </w:del>
      </w:ins>
      <w:ins w:id="80" w:author="Michael Waiters" w:date="2020-01-15T10:24:00Z">
        <w:del w:id="81" w:author="Telmo Batista" w:date="2020-01-21T15:05:00Z">
          <w:r w:rsidRPr="006510AE" w:rsidDel="00D4562B">
            <w:rPr>
              <w:rFonts w:ascii="Segoe UI" w:eastAsia="Times New Roman" w:hAnsi="Segoe UI" w:cs="Segoe UI"/>
              <w:sz w:val="18"/>
              <w:szCs w:val="18"/>
            </w:rPr>
            <w:delText xml:space="preserve"> </w:delText>
          </w:r>
        </w:del>
        <w:del w:id="82" w:author="Telmo Batista" w:date="2020-01-21T15:02:00Z">
          <w:r w:rsidRPr="006510AE" w:rsidDel="00F84196">
            <w:rPr>
              <w:rFonts w:ascii="Segoe UI" w:eastAsia="Times New Roman" w:hAnsi="Segoe UI" w:cs="Segoe UI"/>
              <w:sz w:val="18"/>
              <w:szCs w:val="18"/>
            </w:rPr>
            <w:delText>xxx</w:delText>
          </w:r>
        </w:del>
      </w:ins>
      <w:ins w:id="83" w:author="Telmo Batista" w:date="2020-01-21T15:06:00Z">
        <w:r w:rsidRPr="006510AE">
          <w:rPr>
            <w:rFonts w:ascii="Segoe UI" w:eastAsia="Times New Roman" w:hAnsi="Segoe UI" w:cs="Segoe UI"/>
            <w:sz w:val="18"/>
            <w:szCs w:val="18"/>
          </w:rPr>
          <w:t>: bddatamovement</w:t>
        </w:r>
      </w:ins>
      <w:ins w:id="84" w:author="Telmo Batista" w:date="2020-01-21T15:07:00Z">
        <w:r w:rsidRPr="006510AE">
          <w:rPr>
            <w:rFonts w:ascii="Segoe UI" w:eastAsia="Times New Roman" w:hAnsi="Segoe UI" w:cs="Segoe UI"/>
            <w:sz w:val="18"/>
            <w:szCs w:val="18"/>
          </w:rPr>
          <w:t>@microsoft.com</w:t>
        </w:r>
      </w:ins>
    </w:p>
    <w:p w14:paraId="33A4320E" w14:textId="6F46594F" w:rsidR="006510AE" w:rsidRPr="00BC373A" w:rsidRDefault="006510AE" w:rsidP="006510AE">
      <w:pPr>
        <w:numPr>
          <w:ilvl w:val="2"/>
          <w:numId w:val="3"/>
        </w:numPr>
        <w:spacing w:before="240" w:after="240" w:line="240" w:lineRule="auto"/>
        <w:rPr>
          <w:ins w:id="85" w:author="Telmo Batista" w:date="2020-01-21T14:57:00Z"/>
          <w:rFonts w:ascii="Segoe UI" w:eastAsia="Times New Roman" w:hAnsi="Segoe UI" w:cs="Segoe UI"/>
          <w:sz w:val="18"/>
          <w:szCs w:val="18"/>
        </w:rPr>
      </w:pPr>
      <w:r w:rsidRPr="006510AE">
        <w:rPr>
          <w:rFonts w:ascii="Segoe UI" w:eastAsia="Times New Roman" w:hAnsi="Segoe UI" w:cs="Segoe UI"/>
          <w:sz w:val="18"/>
          <w:szCs w:val="18"/>
        </w:rPr>
        <w:t>Big Data</w:t>
      </w:r>
      <w:r>
        <w:rPr>
          <w:rFonts w:ascii="Segoe UI" w:eastAsia="Times New Roman" w:hAnsi="Segoe UI" w:cs="Segoe UI"/>
          <w:sz w:val="18"/>
          <w:szCs w:val="18"/>
        </w:rPr>
        <w:t>:</w:t>
      </w:r>
      <w:r w:rsidRPr="006510AE">
        <w:rPr>
          <w:rFonts w:ascii="Segoe UI" w:eastAsia="Times New Roman" w:hAnsi="Segoe UI" w:cs="Segoe UI"/>
          <w:sz w:val="18"/>
          <w:szCs w:val="18"/>
        </w:rPr>
        <w:t xml:space="preserve"> </w:t>
      </w:r>
      <w:ins w:id="86" w:author="Telmo Batista" w:date="2020-01-21T15:05:00Z">
        <w:r w:rsidRPr="006510AE">
          <w:rPr>
            <w:rFonts w:ascii="Segoe UI" w:eastAsia="Times New Roman" w:hAnsi="Segoe UI" w:cs="Segoe UI"/>
            <w:sz w:val="18"/>
            <w:szCs w:val="18"/>
          </w:rPr>
          <w:t>Databases</w:t>
        </w:r>
      </w:ins>
      <w:ins w:id="87" w:author="Michael Waiters" w:date="2020-01-17T11:06:00Z">
        <w:del w:id="88" w:author="Telmo Batista" w:date="2020-01-21T15:05:00Z">
          <w:r w:rsidRPr="006510AE" w:rsidDel="002F1F31">
            <w:rPr>
              <w:rFonts w:ascii="Segoe UI" w:eastAsia="Times New Roman" w:hAnsi="Segoe UI" w:cs="Segoe UI"/>
              <w:sz w:val="18"/>
              <w:szCs w:val="18"/>
            </w:rPr>
            <w:delText>All other BD products</w:delText>
          </w:r>
        </w:del>
      </w:ins>
      <w:ins w:id="89" w:author="Telmo Batista" w:date="2020-01-21T15:07:00Z">
        <w:r w:rsidRPr="006510AE">
          <w:rPr>
            <w:rFonts w:ascii="Segoe UI" w:eastAsia="Times New Roman" w:hAnsi="Segoe UI" w:cs="Segoe UI"/>
            <w:sz w:val="18"/>
            <w:szCs w:val="18"/>
          </w:rPr>
          <w:t xml:space="preserve">: </w:t>
        </w:r>
      </w:ins>
      <w:r w:rsidR="0093191C">
        <w:rPr>
          <w:rFonts w:ascii="Segoe UI" w:eastAsia="Times New Roman" w:hAnsi="Segoe UI" w:cs="Segoe UI"/>
          <w:sz w:val="18"/>
          <w:szCs w:val="18"/>
        </w:rPr>
        <w:t>b</w:t>
      </w:r>
      <w:ins w:id="90" w:author="Telmo Batista" w:date="2020-01-21T15:07:00Z">
        <w:r w:rsidRPr="006510AE">
          <w:rPr>
            <w:rFonts w:ascii="Segoe UI" w:eastAsia="Times New Roman" w:hAnsi="Segoe UI" w:cs="Segoe UI"/>
            <w:sz w:val="18"/>
            <w:szCs w:val="18"/>
          </w:rPr>
          <w:t>ddatabase@microsoft.com</w:t>
        </w:r>
      </w:ins>
    </w:p>
    <w:p w14:paraId="3D211FB3" w14:textId="4B247B04" w:rsidR="006510AE" w:rsidRPr="006510AE" w:rsidRDefault="009E5418">
      <w:pPr>
        <w:numPr>
          <w:ilvl w:val="1"/>
          <w:numId w:val="3"/>
        </w:numPr>
        <w:spacing w:before="240" w:after="240" w:line="240" w:lineRule="auto"/>
        <w:rPr>
          <w:rFonts w:ascii="Segoe UI" w:eastAsia="Times New Roman" w:hAnsi="Segoe UI" w:cs="Segoe UI"/>
          <w:sz w:val="18"/>
          <w:szCs w:val="18"/>
        </w:rPr>
        <w:pPrChange w:id="91" w:author="Telmo Batista" w:date="2020-01-21T14:57:00Z">
          <w:pPr>
            <w:numPr>
              <w:ilvl w:val="1"/>
              <w:numId w:val="2"/>
            </w:numPr>
            <w:tabs>
              <w:tab w:val="num" w:pos="1440"/>
            </w:tabs>
            <w:spacing w:before="240" w:after="240" w:line="240" w:lineRule="auto"/>
            <w:ind w:left="1440" w:hanging="360"/>
          </w:pPr>
        </w:pPrChange>
      </w:pPr>
      <w:r>
        <w:rPr>
          <w:rFonts w:ascii="Segoe UI" w:eastAsia="Times New Roman" w:hAnsi="Segoe UI" w:cs="Segoe UI"/>
          <w:sz w:val="18"/>
          <w:szCs w:val="18"/>
        </w:rPr>
        <w:t>Optional</w:t>
      </w:r>
      <w:r w:rsidR="00840305">
        <w:rPr>
          <w:rFonts w:ascii="Segoe UI" w:eastAsia="Times New Roman" w:hAnsi="Segoe UI" w:cs="Segoe UI"/>
          <w:sz w:val="18"/>
          <w:szCs w:val="18"/>
        </w:rPr>
        <w:t xml:space="preserve"> if </w:t>
      </w:r>
      <w:r w:rsidR="00FF794D">
        <w:rPr>
          <w:rFonts w:ascii="Segoe UI" w:eastAsia="Times New Roman" w:hAnsi="Segoe UI" w:cs="Segoe UI"/>
          <w:sz w:val="18"/>
          <w:szCs w:val="18"/>
        </w:rPr>
        <w:t>manager did not create</w:t>
      </w:r>
      <w:r>
        <w:rPr>
          <w:rFonts w:ascii="Segoe UI" w:eastAsia="Times New Roman" w:hAnsi="Segoe UI" w:cs="Segoe UI"/>
          <w:sz w:val="18"/>
          <w:szCs w:val="18"/>
        </w:rPr>
        <w:t xml:space="preserve">: </w:t>
      </w:r>
      <w:r w:rsidR="006510AE" w:rsidRPr="006510AE">
        <w:rPr>
          <w:rFonts w:ascii="Segoe UI" w:eastAsia="Times New Roman" w:hAnsi="Segoe UI" w:cs="Segoe UI"/>
          <w:sz w:val="18"/>
          <w:szCs w:val="18"/>
        </w:rPr>
        <w:t>Create</w:t>
      </w:r>
      <w:ins w:id="92" w:author="Telmo Batista" w:date="2020-01-21T14:57:00Z">
        <w:r w:rsidR="006510AE" w:rsidRPr="006510AE">
          <w:rPr>
            <w:rFonts w:ascii="Segoe UI" w:eastAsia="Times New Roman" w:hAnsi="Segoe UI" w:cs="Segoe UI"/>
            <w:sz w:val="18"/>
            <w:szCs w:val="18"/>
          </w:rPr>
          <w:t xml:space="preserve"> a chat </w:t>
        </w:r>
      </w:ins>
      <w:r w:rsidR="006510AE" w:rsidRPr="009E5418">
        <w:rPr>
          <w:rFonts w:ascii="Segoe UI" w:eastAsia="Times New Roman" w:hAnsi="Segoe UI" w:cs="Segoe UI"/>
          <w:sz w:val="18"/>
          <w:szCs w:val="18"/>
        </w:rPr>
        <w:t xml:space="preserve">in Teams </w:t>
      </w:r>
      <w:ins w:id="93" w:author="Telmo Batista" w:date="2020-01-21T14:57:00Z">
        <w:r w:rsidR="006510AE" w:rsidRPr="006510AE">
          <w:rPr>
            <w:rFonts w:ascii="Segoe UI" w:eastAsia="Times New Roman" w:hAnsi="Segoe UI" w:cs="Segoe UI"/>
            <w:sz w:val="18"/>
            <w:szCs w:val="18"/>
          </w:rPr>
          <w:t xml:space="preserve">and invite all </w:t>
        </w:r>
        <w:r w:rsidR="006510AE" w:rsidRPr="006510AE">
          <w:rPr>
            <w:rFonts w:ascii="Segoe UI" w:eastAsia="Times New Roman" w:hAnsi="Segoe UI" w:cs="Segoe UI"/>
            <w:b/>
            <w:bCs/>
            <w:sz w:val="18"/>
            <w:szCs w:val="18"/>
            <w:rPrChange w:id="94" w:author="Telmo Batista" w:date="2020-01-21T14:59:00Z">
              <w:rPr>
                <w:rFonts w:ascii="Segoe UI" w:eastAsia="Times New Roman" w:hAnsi="Segoe UI" w:cs="Segoe UI"/>
                <w:color w:val="FF0000"/>
                <w:sz w:val="18"/>
                <w:szCs w:val="18"/>
              </w:rPr>
            </w:rPrChange>
          </w:rPr>
          <w:t>relevant</w:t>
        </w:r>
        <w:r w:rsidR="006510AE" w:rsidRPr="006510AE">
          <w:rPr>
            <w:rFonts w:ascii="Segoe UI" w:eastAsia="Times New Roman" w:hAnsi="Segoe UI" w:cs="Segoe UI"/>
            <w:sz w:val="18"/>
            <w:szCs w:val="18"/>
          </w:rPr>
          <w:t xml:space="preserve"> stakeholders, e.g., </w:t>
        </w:r>
      </w:ins>
      <w:ins w:id="95" w:author="Telmo Batista" w:date="2020-01-21T14:58:00Z">
        <w:r w:rsidR="006510AE" w:rsidRPr="006510AE">
          <w:rPr>
            <w:rFonts w:ascii="Segoe UI" w:eastAsia="Times New Roman" w:hAnsi="Segoe UI" w:cs="Segoe UI"/>
            <w:sz w:val="18"/>
            <w:szCs w:val="18"/>
          </w:rPr>
          <w:t>M</w:t>
        </w:r>
      </w:ins>
      <w:ins w:id="96" w:author="Telmo Batista" w:date="2020-01-21T14:57:00Z">
        <w:r w:rsidR="006510AE" w:rsidRPr="006510AE">
          <w:rPr>
            <w:rFonts w:ascii="Segoe UI" w:eastAsia="Times New Roman" w:hAnsi="Segoe UI" w:cs="Segoe UI"/>
            <w:sz w:val="18"/>
            <w:szCs w:val="18"/>
          </w:rPr>
          <w:t xml:space="preserve">grs., </w:t>
        </w:r>
      </w:ins>
      <w:ins w:id="97" w:author="Telmo Batista" w:date="2020-01-21T14:58:00Z">
        <w:r w:rsidR="006510AE" w:rsidRPr="006510AE">
          <w:rPr>
            <w:rFonts w:ascii="Segoe UI" w:eastAsia="Times New Roman" w:hAnsi="Segoe UI" w:cs="Segoe UI"/>
            <w:sz w:val="18"/>
            <w:szCs w:val="18"/>
          </w:rPr>
          <w:t xml:space="preserve">TAs, </w:t>
        </w:r>
      </w:ins>
      <w:ins w:id="98" w:author="Telmo Batista" w:date="2020-01-21T14:57:00Z">
        <w:r w:rsidR="006510AE" w:rsidRPr="006510AE">
          <w:rPr>
            <w:rFonts w:ascii="Segoe UI" w:eastAsia="Times New Roman" w:hAnsi="Segoe UI" w:cs="Segoe UI"/>
            <w:sz w:val="18"/>
            <w:szCs w:val="18"/>
          </w:rPr>
          <w:t xml:space="preserve">SEs, EEEs, </w:t>
        </w:r>
      </w:ins>
      <w:ins w:id="99" w:author="Telmo Batista" w:date="2020-01-21T14:58:00Z">
        <w:r w:rsidR="006510AE" w:rsidRPr="006510AE">
          <w:rPr>
            <w:rFonts w:ascii="Segoe UI" w:eastAsia="Times New Roman" w:hAnsi="Segoe UI" w:cs="Segoe UI"/>
            <w:sz w:val="18"/>
            <w:szCs w:val="18"/>
          </w:rPr>
          <w:t>IMs</w:t>
        </w:r>
      </w:ins>
      <w:ins w:id="100" w:author="Telmo Batista" w:date="2020-01-21T14:57:00Z">
        <w:r w:rsidR="006510AE" w:rsidRPr="006510AE">
          <w:rPr>
            <w:rFonts w:ascii="Segoe UI" w:eastAsia="Times New Roman" w:hAnsi="Segoe UI" w:cs="Segoe UI"/>
            <w:sz w:val="18"/>
            <w:szCs w:val="18"/>
          </w:rPr>
          <w:t xml:space="preserve">, etc. </w:t>
        </w:r>
      </w:ins>
    </w:p>
    <w:p w14:paraId="3EFCB943" w14:textId="098B6EB5" w:rsidR="00110AFB" w:rsidRPr="006214F8" w:rsidRDefault="00E21690" w:rsidP="00716803">
      <w:pPr>
        <w:numPr>
          <w:ilvl w:val="1"/>
          <w:numId w:val="3"/>
        </w:numPr>
        <w:spacing w:before="240" w:after="240" w:line="240" w:lineRule="auto"/>
        <w:rPr>
          <w:ins w:id="101" w:author="Telmo Batista" w:date="2020-01-21T15:19:00Z"/>
          <w:rFonts w:ascii="Segoe UI" w:eastAsia="Times New Roman" w:hAnsi="Segoe UI" w:cs="Segoe UI"/>
          <w:sz w:val="18"/>
          <w:szCs w:val="18"/>
        </w:rPr>
      </w:pPr>
      <w:ins w:id="102" w:author="Telmo Batista" w:date="2020-01-21T15:19:00Z">
        <w:r w:rsidRPr="006214F8">
          <w:rPr>
            <w:rFonts w:ascii="Segoe UI" w:eastAsia="Times New Roman" w:hAnsi="Segoe UI" w:cs="Segoe UI"/>
            <w:sz w:val="18"/>
            <w:szCs w:val="18"/>
          </w:rPr>
          <w:t>Email template:</w:t>
        </w:r>
      </w:ins>
    </w:p>
    <w:tbl>
      <w:tblPr>
        <w:tblW w:w="2496" w:type="pct"/>
        <w:tblCellMar>
          <w:left w:w="0" w:type="dxa"/>
          <w:right w:w="0" w:type="dxa"/>
        </w:tblCellMar>
        <w:tblLook w:val="04A0" w:firstRow="1" w:lastRow="0" w:firstColumn="1" w:lastColumn="0" w:noHBand="0" w:noVBand="1"/>
      </w:tblPr>
      <w:tblGrid>
        <w:gridCol w:w="9360"/>
      </w:tblGrid>
      <w:tr w:rsidR="00785AEA" w14:paraId="57B21EED" w14:textId="77777777" w:rsidTr="003B53C7">
        <w:tc>
          <w:tcPr>
            <w:tcW w:w="5000" w:type="pct"/>
            <w:shd w:val="clear" w:color="auto" w:fill="5EABC4"/>
            <w:tcMar>
              <w:top w:w="425" w:type="dxa"/>
              <w:left w:w="0" w:type="dxa"/>
              <w:bottom w:w="0" w:type="dxa"/>
              <w:right w:w="425" w:type="dxa"/>
            </w:tcMar>
            <w:hideMark/>
          </w:tcPr>
          <w:tbl>
            <w:tblPr>
              <w:tblW w:w="5000" w:type="pct"/>
              <w:tblCellMar>
                <w:left w:w="0" w:type="dxa"/>
                <w:right w:w="0" w:type="dxa"/>
              </w:tblCellMar>
              <w:tblLook w:val="04A0" w:firstRow="1" w:lastRow="0" w:firstColumn="1" w:lastColumn="0" w:noHBand="0" w:noVBand="1"/>
            </w:tblPr>
            <w:tblGrid>
              <w:gridCol w:w="290"/>
              <w:gridCol w:w="8645"/>
            </w:tblGrid>
            <w:tr w:rsidR="00785AEA" w14:paraId="0C920B8B" w14:textId="77777777" w:rsidTr="003B53C7">
              <w:trPr>
                <w:trHeight w:val="158"/>
              </w:trPr>
              <w:tc>
                <w:tcPr>
                  <w:tcW w:w="50" w:type="pct"/>
                  <w:tcMar>
                    <w:top w:w="0" w:type="dxa"/>
                    <w:left w:w="0" w:type="dxa"/>
                    <w:bottom w:w="0" w:type="dxa"/>
                    <w:right w:w="284" w:type="dxa"/>
                  </w:tcMar>
                  <w:vAlign w:val="bottom"/>
                  <w:hideMark/>
                </w:tcPr>
                <w:p w14:paraId="239135B8" w14:textId="77777777" w:rsidR="00785AEA" w:rsidRDefault="00785AEA" w:rsidP="003B53C7"/>
              </w:tc>
              <w:tc>
                <w:tcPr>
                  <w:tcW w:w="4950" w:type="pct"/>
                  <w:hideMark/>
                </w:tcPr>
                <w:tbl>
                  <w:tblPr>
                    <w:tblW w:w="4630" w:type="pct"/>
                    <w:tblCellMar>
                      <w:left w:w="0" w:type="dxa"/>
                      <w:right w:w="0" w:type="dxa"/>
                    </w:tblCellMar>
                    <w:tblLook w:val="04A0" w:firstRow="1" w:lastRow="0" w:firstColumn="1" w:lastColumn="0" w:noHBand="0" w:noVBand="1"/>
                  </w:tblPr>
                  <w:tblGrid>
                    <w:gridCol w:w="8005"/>
                  </w:tblGrid>
                  <w:tr w:rsidR="00785AEA" w14:paraId="21924BD2" w14:textId="77777777" w:rsidTr="003B53C7">
                    <w:tc>
                      <w:tcPr>
                        <w:tcW w:w="5000" w:type="pct"/>
                        <w:hideMark/>
                      </w:tcPr>
                      <w:p w14:paraId="14C696C2" w14:textId="77777777" w:rsidR="00785AEA" w:rsidRDefault="00785AEA" w:rsidP="003B53C7">
                        <w:pPr>
                          <w:pStyle w:val="NoSpacing"/>
                          <w:spacing w:line="320" w:lineRule="exact"/>
                          <w:ind w:right="-135"/>
                          <w:rPr>
                            <w:rFonts w:ascii="Segoe UI Light" w:hAnsi="Segoe UI Light" w:cs="Segoe UI Light"/>
                            <w:color w:val="FFFFFF"/>
                            <w:sz w:val="36"/>
                            <w:szCs w:val="36"/>
                          </w:rPr>
                        </w:pPr>
                        <w:r>
                          <w:rPr>
                            <w:rFonts w:ascii="Segoe UI Light" w:hAnsi="Segoe UI Light" w:cs="Segoe UI Light"/>
                            <w:color w:val="FFFFFF"/>
                            <w:sz w:val="36"/>
                            <w:szCs w:val="36"/>
                          </w:rPr>
                          <w:t>Big Data Analytics</w:t>
                        </w:r>
                      </w:p>
                    </w:tc>
                  </w:tr>
                  <w:tr w:rsidR="00785AEA" w14:paraId="5FC479F8" w14:textId="77777777" w:rsidTr="003B53C7">
                    <w:tc>
                      <w:tcPr>
                        <w:tcW w:w="5000" w:type="pct"/>
                        <w:noWrap/>
                        <w:hideMark/>
                      </w:tcPr>
                      <w:p w14:paraId="04738BBD" w14:textId="77777777" w:rsidR="00785AEA" w:rsidRDefault="00785AEA" w:rsidP="003B53C7">
                        <w:pPr>
                          <w:rPr>
                            <w:rFonts w:ascii="Segoe UI Light" w:hAnsi="Segoe UI Light" w:cs="Segoe UI Light"/>
                            <w:color w:val="FFFFFF"/>
                            <w:sz w:val="36"/>
                            <w:szCs w:val="36"/>
                          </w:rPr>
                        </w:pPr>
                      </w:p>
                    </w:tc>
                  </w:tr>
                  <w:tr w:rsidR="00785AEA" w14:paraId="728D4AA5" w14:textId="77777777" w:rsidTr="003B53C7">
                    <w:tc>
                      <w:tcPr>
                        <w:tcW w:w="5000" w:type="pct"/>
                        <w:tcBorders>
                          <w:top w:val="nil"/>
                          <w:left w:val="nil"/>
                          <w:bottom w:val="single" w:sz="8" w:space="0" w:color="FFFFFF"/>
                          <w:right w:val="nil"/>
                        </w:tcBorders>
                        <w:tcMar>
                          <w:top w:w="0" w:type="dxa"/>
                          <w:left w:w="0" w:type="dxa"/>
                          <w:bottom w:w="198" w:type="dxa"/>
                          <w:right w:w="0" w:type="dxa"/>
                        </w:tcMar>
                        <w:hideMark/>
                      </w:tcPr>
                      <w:p w14:paraId="0F8814A9" w14:textId="77777777" w:rsidR="00785AEA" w:rsidRDefault="00785AEA" w:rsidP="003B53C7">
                        <w:pPr>
                          <w:pStyle w:val="NoSpacing"/>
                          <w:spacing w:line="252" w:lineRule="auto"/>
                          <w:ind w:right="-135"/>
                          <w:rPr>
                            <w:color w:val="FFFFFF"/>
                          </w:rPr>
                        </w:pPr>
                        <w:r>
                          <w:rPr>
                            <w:color w:val="FFFFFF"/>
                          </w:rPr>
                          <w:t>Outage Notification: Azure Cosmos DB</w:t>
                        </w:r>
                      </w:p>
                    </w:tc>
                  </w:tr>
                  <w:tr w:rsidR="00785AEA" w14:paraId="0398BB5F" w14:textId="77777777" w:rsidTr="003B53C7">
                    <w:tc>
                      <w:tcPr>
                        <w:tcW w:w="5000" w:type="pct"/>
                        <w:tcMar>
                          <w:top w:w="198" w:type="dxa"/>
                          <w:left w:w="0" w:type="dxa"/>
                          <w:bottom w:w="425" w:type="dxa"/>
                          <w:right w:w="0" w:type="dxa"/>
                        </w:tcMar>
                        <w:hideMark/>
                      </w:tcPr>
                      <w:p w14:paraId="31757F13" w14:textId="57BCDB3B" w:rsidR="00785AEA" w:rsidRDefault="00785AEA" w:rsidP="003B53C7">
                        <w:pPr>
                          <w:pStyle w:val="NoSpacing"/>
                          <w:spacing w:line="252" w:lineRule="auto"/>
                          <w:ind w:right="-135"/>
                          <w:rPr>
                            <w:color w:val="FFFFFF"/>
                          </w:rPr>
                        </w:pPr>
                        <w:r>
                          <w:rPr>
                            <w:color w:val="FFFFFF"/>
                          </w:rPr>
                          <w:t>Title: Customers are unable to connect Cosmos DB</w:t>
                        </w:r>
                      </w:p>
                    </w:tc>
                  </w:tr>
                </w:tbl>
                <w:p w14:paraId="1558D939" w14:textId="77777777" w:rsidR="00785AEA" w:rsidRDefault="00785AEA" w:rsidP="003B53C7">
                  <w:pPr>
                    <w:spacing w:line="240" w:lineRule="auto"/>
                  </w:pPr>
                </w:p>
              </w:tc>
            </w:tr>
          </w:tbl>
          <w:p w14:paraId="59D190F0" w14:textId="77777777" w:rsidR="00785AEA" w:rsidRDefault="00785AEA" w:rsidP="003B53C7">
            <w:pPr>
              <w:spacing w:line="240" w:lineRule="auto"/>
            </w:pPr>
          </w:p>
        </w:tc>
      </w:tr>
      <w:tr w:rsidR="00785AEA" w14:paraId="6A98116E" w14:textId="77777777" w:rsidTr="003B53C7">
        <w:tc>
          <w:tcPr>
            <w:tcW w:w="5000" w:type="pct"/>
            <w:shd w:val="clear" w:color="auto" w:fill="4591A6"/>
            <w:hideMark/>
          </w:tcPr>
          <w:p w14:paraId="67595ED5" w14:textId="77777777" w:rsidR="00785AEA" w:rsidRDefault="00785AEA" w:rsidP="003B53C7">
            <w:pPr>
              <w:spacing w:line="240" w:lineRule="auto"/>
              <w:rPr>
                <w:sz w:val="20"/>
                <w:szCs w:val="20"/>
              </w:rPr>
            </w:pPr>
          </w:p>
        </w:tc>
      </w:tr>
      <w:tr w:rsidR="00785AEA" w14:paraId="03119A8E" w14:textId="77777777" w:rsidTr="003B53C7">
        <w:trPr>
          <w:trHeight w:val="2529"/>
        </w:trPr>
        <w:tc>
          <w:tcPr>
            <w:tcW w:w="5000" w:type="pct"/>
            <w:tcBorders>
              <w:top w:val="nil"/>
              <w:left w:val="nil"/>
              <w:bottom w:val="single" w:sz="8" w:space="0" w:color="5EABC4"/>
              <w:right w:val="nil"/>
            </w:tcBorders>
            <w:shd w:val="clear" w:color="auto" w:fill="F2F2F2"/>
            <w:tcMar>
              <w:top w:w="198" w:type="dxa"/>
              <w:left w:w="284" w:type="dxa"/>
              <w:bottom w:w="198" w:type="dxa"/>
              <w:right w:w="284" w:type="dxa"/>
            </w:tcMar>
          </w:tcPr>
          <w:p w14:paraId="66E1930F" w14:textId="23709B1D" w:rsidR="00785AEA" w:rsidRDefault="00785AEA" w:rsidP="003B53C7">
            <w:pPr>
              <w:spacing w:line="240" w:lineRule="auto"/>
              <w:rPr>
                <w:rFonts w:ascii="Calibri" w:eastAsia="Times New Roman" w:hAnsi="Calibri" w:cs="Calibri"/>
              </w:rPr>
            </w:pPr>
            <w:r>
              <w:rPr>
                <w:rFonts w:ascii="Calibri" w:eastAsia="Times New Roman" w:hAnsi="Calibri" w:cs="Calibri"/>
                <w:b/>
                <w:bCs/>
              </w:rPr>
              <w:t>SIE No :</w:t>
            </w:r>
            <w:r>
              <w:rPr>
                <w:rFonts w:ascii="Calibri" w:eastAsia="Times New Roman" w:hAnsi="Calibri" w:cs="Calibri"/>
              </w:rPr>
              <w:t xml:space="preserve"> xxxxxxxxx</w:t>
            </w:r>
          </w:p>
          <w:p w14:paraId="76D38814" w14:textId="77777777" w:rsidR="00785AEA" w:rsidRDefault="00785AEA" w:rsidP="003B53C7">
            <w:pPr>
              <w:spacing w:line="240" w:lineRule="auto"/>
              <w:rPr>
                <w:rFonts w:ascii="Calibri" w:eastAsia="Times New Roman" w:hAnsi="Calibri" w:cs="Calibri"/>
              </w:rPr>
            </w:pPr>
            <w:r>
              <w:rPr>
                <w:rFonts w:ascii="Calibri" w:eastAsia="Times New Roman" w:hAnsi="Calibri" w:cs="Calibri"/>
                <w:b/>
                <w:bCs/>
              </w:rPr>
              <w:t>Status:</w:t>
            </w:r>
            <w:r>
              <w:rPr>
                <w:rFonts w:ascii="Calibri" w:eastAsia="Times New Roman" w:hAnsi="Calibri" w:cs="Calibri"/>
              </w:rPr>
              <w:t xml:space="preserve"> Active</w:t>
            </w:r>
          </w:p>
          <w:p w14:paraId="2C185B1B" w14:textId="77777777" w:rsidR="00785AEA" w:rsidRDefault="00785AEA" w:rsidP="003B53C7">
            <w:pPr>
              <w:spacing w:line="240" w:lineRule="auto"/>
              <w:rPr>
                <w:rFonts w:ascii="Calibri" w:eastAsia="Times New Roman" w:hAnsi="Calibri" w:cs="Calibri"/>
                <w:b/>
                <w:bCs/>
              </w:rPr>
            </w:pPr>
            <w:r>
              <w:rPr>
                <w:rFonts w:ascii="Calibri" w:eastAsia="Times New Roman" w:hAnsi="Calibri" w:cs="Calibri"/>
                <w:b/>
                <w:bCs/>
              </w:rPr>
              <w:t xml:space="preserve">Symptoms: </w:t>
            </w:r>
          </w:p>
          <w:p w14:paraId="3D6BEDC1" w14:textId="0C4660FD" w:rsidR="00785AEA" w:rsidRDefault="00785AEA" w:rsidP="003B53C7">
            <w:pPr>
              <w:spacing w:line="240" w:lineRule="auto"/>
              <w:rPr>
                <w:rFonts w:ascii="Calibri" w:eastAsia="Times New Roman" w:hAnsi="Calibri" w:cs="Calibri"/>
              </w:rPr>
            </w:pPr>
            <w:r w:rsidRPr="00785AEA">
              <w:rPr>
                <w:rFonts w:ascii="Calibri" w:eastAsia="Times New Roman" w:hAnsi="Calibri" w:cs="Calibri"/>
                <w:b/>
                <w:bCs/>
              </w:rPr>
              <w:t>Example:</w:t>
            </w:r>
            <w:r>
              <w:rPr>
                <w:rFonts w:ascii="Calibri" w:eastAsia="Times New Roman" w:hAnsi="Calibri" w:cs="Calibri"/>
              </w:rPr>
              <w:t xml:space="preserve"> Customers would get “SocketException” while trying to connect their DB</w:t>
            </w:r>
          </w:p>
          <w:p w14:paraId="708CE1DF" w14:textId="77777777" w:rsidR="00785AEA" w:rsidRDefault="00785AEA" w:rsidP="003B53C7">
            <w:pPr>
              <w:spacing w:line="240" w:lineRule="auto"/>
              <w:rPr>
                <w:rFonts w:ascii="Calibri" w:eastAsia="Times New Roman" w:hAnsi="Calibri" w:cs="Calibri"/>
              </w:rPr>
            </w:pPr>
            <w:r>
              <w:rPr>
                <w:rFonts w:ascii="Calibri" w:eastAsia="Times New Roman" w:hAnsi="Calibri" w:cs="Calibri"/>
              </w:rPr>
              <w:t>Affected Regions include WestUS, Central US</w:t>
            </w:r>
          </w:p>
          <w:p w14:paraId="67C22344" w14:textId="77777777" w:rsidR="00785AEA" w:rsidRDefault="00785AEA" w:rsidP="003B53C7">
            <w:pPr>
              <w:spacing w:line="240" w:lineRule="auto"/>
              <w:rPr>
                <w:rFonts w:ascii="Calibri" w:eastAsia="Times New Roman" w:hAnsi="Calibri" w:cs="Calibri"/>
              </w:rPr>
            </w:pPr>
          </w:p>
          <w:p w14:paraId="1DCFE044" w14:textId="77777777" w:rsidR="00785AEA" w:rsidRDefault="00785AEA" w:rsidP="003B53C7">
            <w:pPr>
              <w:spacing w:line="240" w:lineRule="auto"/>
              <w:rPr>
                <w:rFonts w:ascii="Calibri" w:eastAsia="Times New Roman" w:hAnsi="Calibri" w:cs="Calibri"/>
                <w:b/>
                <w:bCs/>
              </w:rPr>
            </w:pPr>
            <w:r>
              <w:rPr>
                <w:rFonts w:ascii="Calibri" w:eastAsia="Times New Roman" w:hAnsi="Calibri" w:cs="Calibri"/>
                <w:b/>
                <w:bCs/>
              </w:rPr>
              <w:t>Next Steps:</w:t>
            </w:r>
          </w:p>
          <w:p w14:paraId="4ADB4E25" w14:textId="376F9654" w:rsidR="00785AEA" w:rsidRDefault="00785AEA" w:rsidP="003B53C7">
            <w:pPr>
              <w:spacing w:line="240" w:lineRule="auto"/>
              <w:rPr>
                <w:rFonts w:ascii="Calibri" w:eastAsia="Times New Roman" w:hAnsi="Calibri" w:cs="Calibri"/>
              </w:rPr>
            </w:pPr>
            <w:r w:rsidRPr="00785AEA">
              <w:rPr>
                <w:rFonts w:ascii="Calibri" w:eastAsia="Times New Roman" w:hAnsi="Calibri" w:cs="Calibri"/>
                <w:b/>
                <w:bCs/>
              </w:rPr>
              <w:t>Example:</w:t>
            </w:r>
            <w:r>
              <w:rPr>
                <w:rFonts w:ascii="Calibri" w:eastAsia="Times New Roman" w:hAnsi="Calibri" w:cs="Calibri"/>
              </w:rPr>
              <w:t xml:space="preserve"> Our Product group engineers are actively working on steps to resolve this issue.</w:t>
            </w:r>
          </w:p>
          <w:p w14:paraId="5A51B92E" w14:textId="77777777" w:rsidR="00785AEA" w:rsidRDefault="00785AEA" w:rsidP="003B53C7">
            <w:pPr>
              <w:spacing w:line="240" w:lineRule="auto"/>
              <w:rPr>
                <w:rFonts w:ascii="Calibri" w:eastAsia="Times New Roman" w:hAnsi="Calibri" w:cs="Calibri"/>
              </w:rPr>
            </w:pPr>
            <w:r>
              <w:rPr>
                <w:rFonts w:ascii="Calibri" w:eastAsia="Times New Roman" w:hAnsi="Calibri" w:cs="Calibri"/>
              </w:rPr>
              <w:t>We will keep you posted on any new updates</w:t>
            </w:r>
          </w:p>
          <w:p w14:paraId="0C3A0E74" w14:textId="77777777" w:rsidR="00785AEA" w:rsidRDefault="00785AEA" w:rsidP="003B53C7">
            <w:pPr>
              <w:spacing w:line="240" w:lineRule="auto"/>
              <w:rPr>
                <w:rFonts w:ascii="Calibri" w:eastAsia="Times New Roman" w:hAnsi="Calibri" w:cs="Calibri"/>
              </w:rPr>
            </w:pPr>
          </w:p>
          <w:p w14:paraId="2A492B78" w14:textId="77777777" w:rsidR="00785AEA" w:rsidRDefault="00785AEA" w:rsidP="003B53C7">
            <w:pPr>
              <w:spacing w:line="240" w:lineRule="auto"/>
              <w:rPr>
                <w:rFonts w:ascii="Calibri" w:eastAsia="Times New Roman" w:hAnsi="Calibri" w:cs="Calibri"/>
                <w:b/>
                <w:bCs/>
              </w:rPr>
            </w:pPr>
            <w:r>
              <w:rPr>
                <w:rFonts w:ascii="Calibri" w:eastAsia="Times New Roman" w:hAnsi="Calibri" w:cs="Calibri"/>
                <w:b/>
                <w:bCs/>
              </w:rPr>
              <w:t>Task Team :</w:t>
            </w:r>
          </w:p>
          <w:p w14:paraId="54155E54" w14:textId="77777777" w:rsidR="00785AEA" w:rsidRDefault="00785AEA" w:rsidP="003B53C7">
            <w:pPr>
              <w:pStyle w:val="ListParagraph"/>
              <w:numPr>
                <w:ilvl w:val="0"/>
                <w:numId w:val="7"/>
              </w:numPr>
              <w:spacing w:line="240" w:lineRule="auto"/>
              <w:rPr>
                <w:rFonts w:ascii="Calibri" w:eastAsia="Times New Roman" w:hAnsi="Calibri" w:cs="Calibri"/>
                <w:spacing w:val="0"/>
                <w:sz w:val="22"/>
                <w:szCs w:val="22"/>
              </w:rPr>
            </w:pPr>
            <w:r>
              <w:rPr>
                <w:rFonts w:ascii="Calibri" w:eastAsia="Times New Roman" w:hAnsi="Calibri" w:cs="Calibri"/>
                <w:spacing w:val="0"/>
                <w:sz w:val="22"/>
                <w:szCs w:val="22"/>
              </w:rPr>
              <w:t>TA:</w:t>
            </w:r>
          </w:p>
          <w:p w14:paraId="52D09E25" w14:textId="77777777" w:rsidR="00785AEA" w:rsidRDefault="00785AEA" w:rsidP="003B53C7">
            <w:pPr>
              <w:pStyle w:val="ListParagraph"/>
              <w:numPr>
                <w:ilvl w:val="0"/>
                <w:numId w:val="7"/>
              </w:numPr>
              <w:spacing w:line="240" w:lineRule="auto"/>
              <w:rPr>
                <w:rFonts w:ascii="Calibri" w:eastAsia="Times New Roman" w:hAnsi="Calibri" w:cs="Calibri"/>
                <w:spacing w:val="0"/>
                <w:sz w:val="22"/>
                <w:szCs w:val="22"/>
              </w:rPr>
            </w:pPr>
            <w:r>
              <w:rPr>
                <w:rFonts w:ascii="Calibri" w:eastAsia="Times New Roman" w:hAnsi="Calibri" w:cs="Calibri"/>
                <w:spacing w:val="0"/>
                <w:sz w:val="22"/>
                <w:szCs w:val="22"/>
              </w:rPr>
              <w:t>SE:</w:t>
            </w:r>
          </w:p>
          <w:p w14:paraId="284FE548" w14:textId="77777777" w:rsidR="00785AEA" w:rsidRDefault="00785AEA" w:rsidP="003B53C7">
            <w:pPr>
              <w:spacing w:line="240" w:lineRule="auto"/>
              <w:rPr>
                <w:rFonts w:ascii="Calibri" w:eastAsia="Times New Roman" w:hAnsi="Calibri" w:cs="Calibri"/>
              </w:rPr>
            </w:pPr>
          </w:p>
          <w:p w14:paraId="1C1BCDF4" w14:textId="77777777" w:rsidR="00785AEA" w:rsidRDefault="00785AEA" w:rsidP="003B53C7">
            <w:pPr>
              <w:rPr>
                <w:rFonts w:ascii="Calibri" w:eastAsia="Times New Roman" w:hAnsi="Calibri" w:cs="Calibri"/>
                <w:b/>
                <w:bCs/>
              </w:rPr>
            </w:pPr>
            <w:r>
              <w:rPr>
                <w:rFonts w:ascii="Calibri" w:eastAsia="Times New Roman" w:hAnsi="Calibri" w:cs="Calibri"/>
                <w:b/>
                <w:bCs/>
              </w:rPr>
              <w:t>Actions for CSS engineers:</w:t>
            </w:r>
          </w:p>
          <w:p w14:paraId="71B8D876" w14:textId="4EE6E36B" w:rsidR="00785AEA" w:rsidRDefault="00785AEA" w:rsidP="003B53C7">
            <w:pPr>
              <w:pStyle w:val="ListParagraph"/>
              <w:numPr>
                <w:ilvl w:val="0"/>
                <w:numId w:val="8"/>
              </w:numPr>
              <w:spacing w:line="240" w:lineRule="auto"/>
              <w:rPr>
                <w:rFonts w:ascii="Calibri" w:eastAsia="Times New Roman" w:hAnsi="Calibri" w:cs="Calibri"/>
                <w:spacing w:val="0"/>
                <w:sz w:val="22"/>
                <w:szCs w:val="22"/>
              </w:rPr>
            </w:pPr>
            <w:r w:rsidRPr="00785AEA">
              <w:rPr>
                <w:rFonts w:ascii="Calibri" w:eastAsia="Times New Roman" w:hAnsi="Calibri" w:cs="Calibri"/>
                <w:b/>
                <w:bCs/>
              </w:rPr>
              <w:t>Example:</w:t>
            </w:r>
            <w:r>
              <w:rPr>
                <w:rFonts w:ascii="Calibri" w:eastAsia="Times New Roman" w:hAnsi="Calibri" w:cs="Calibri"/>
              </w:rPr>
              <w:t xml:space="preserve"> </w:t>
            </w:r>
            <w:r>
              <w:rPr>
                <w:rFonts w:ascii="Calibri" w:eastAsia="Times New Roman" w:hAnsi="Calibri" w:cs="Calibri"/>
                <w:spacing w:val="0"/>
                <w:sz w:val="22"/>
                <w:szCs w:val="22"/>
              </w:rPr>
              <w:t>Above Engineers will be handling incoming cases related to this issue. Please ping them if you see new incoming cases or cases that need a handover resource.</w:t>
            </w:r>
          </w:p>
          <w:p w14:paraId="5B552A5D" w14:textId="77777777" w:rsidR="00785AEA" w:rsidRDefault="00785AEA" w:rsidP="003B53C7">
            <w:pPr>
              <w:pStyle w:val="ListParagraph"/>
              <w:numPr>
                <w:ilvl w:val="0"/>
                <w:numId w:val="8"/>
              </w:numPr>
              <w:spacing w:line="240" w:lineRule="auto"/>
              <w:rPr>
                <w:rFonts w:ascii="Calibri" w:eastAsia="Times New Roman" w:hAnsi="Calibri" w:cs="Calibri"/>
                <w:spacing w:val="0"/>
                <w:sz w:val="22"/>
                <w:szCs w:val="22"/>
              </w:rPr>
            </w:pPr>
            <w:r>
              <w:rPr>
                <w:rFonts w:ascii="Calibri" w:eastAsia="Times New Roman" w:hAnsi="Calibri" w:cs="Calibri"/>
                <w:spacing w:val="0"/>
                <w:sz w:val="22"/>
                <w:szCs w:val="22"/>
              </w:rPr>
              <w:t>If you see a case related to this issue, please tag the case with:</w:t>
            </w:r>
          </w:p>
          <w:p w14:paraId="6D472998" w14:textId="78931E7D" w:rsidR="00785AEA" w:rsidRDefault="00785AEA" w:rsidP="003B53C7">
            <w:pPr>
              <w:pStyle w:val="ListParagraph"/>
              <w:numPr>
                <w:ilvl w:val="1"/>
                <w:numId w:val="8"/>
              </w:numPr>
              <w:spacing w:line="240" w:lineRule="auto"/>
              <w:rPr>
                <w:rFonts w:ascii="Calibri" w:eastAsia="Times New Roman" w:hAnsi="Calibri" w:cs="Calibri"/>
                <w:spacing w:val="0"/>
                <w:sz w:val="22"/>
                <w:szCs w:val="22"/>
              </w:rPr>
            </w:pPr>
            <w:r>
              <w:rPr>
                <w:rFonts w:ascii="Calibri" w:eastAsia="Times New Roman" w:hAnsi="Calibri" w:cs="Calibri"/>
                <w:spacing w:val="0"/>
                <w:sz w:val="22"/>
                <w:szCs w:val="22"/>
              </w:rPr>
              <w:t>xxxxxxxxx and mark it as SIE</w:t>
            </w:r>
          </w:p>
          <w:p w14:paraId="5E139711" w14:textId="77777777" w:rsidR="00785AEA" w:rsidRDefault="00785AEA" w:rsidP="003B53C7">
            <w:pPr>
              <w:pStyle w:val="ListParagraph"/>
              <w:spacing w:line="240" w:lineRule="auto"/>
              <w:ind w:left="1440"/>
              <w:rPr>
                <w:rFonts w:ascii="Calibri" w:eastAsia="Times New Roman" w:hAnsi="Calibri" w:cs="Calibri"/>
                <w:spacing w:val="0"/>
                <w:sz w:val="22"/>
                <w:szCs w:val="22"/>
              </w:rPr>
            </w:pPr>
          </w:p>
          <w:p w14:paraId="565DB279" w14:textId="0A4DC55E" w:rsidR="00785AEA" w:rsidRPr="00785AEA" w:rsidRDefault="00785AEA" w:rsidP="00785AEA">
            <w:pPr>
              <w:spacing w:line="240" w:lineRule="auto"/>
              <w:rPr>
                <w:rFonts w:ascii="Calibri" w:eastAsia="Times New Roman" w:hAnsi="Calibri" w:cs="Calibri"/>
              </w:rPr>
            </w:pPr>
            <w:r w:rsidRPr="00785AEA">
              <w:rPr>
                <w:rFonts w:ascii="Calibri" w:eastAsia="Times New Roman" w:hAnsi="Calibri" w:cs="Calibri"/>
                <w:b/>
                <w:bCs/>
              </w:rPr>
              <w:t>Example:</w:t>
            </w:r>
          </w:p>
          <w:p w14:paraId="309741EA" w14:textId="77777777" w:rsidR="00785AEA" w:rsidRDefault="00785AEA" w:rsidP="003B53C7">
            <w:pPr>
              <w:spacing w:line="240" w:lineRule="auto"/>
              <w:rPr>
                <w:rFonts w:ascii="Calibri" w:eastAsia="Times New Roman" w:hAnsi="Calibri" w:cs="Calibri"/>
              </w:rPr>
            </w:pPr>
            <w:r>
              <w:rPr>
                <w:noProof/>
              </w:rPr>
              <w:drawing>
                <wp:inline distT="0" distB="0" distL="0" distR="0" wp14:anchorId="2D5B506C" wp14:editId="23291016">
                  <wp:extent cx="5943600" cy="828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14:paraId="79031763" w14:textId="77777777" w:rsidR="00785AEA" w:rsidRPr="003B53C7" w:rsidRDefault="00785AEA" w:rsidP="003B53C7">
            <w:pPr>
              <w:spacing w:line="240" w:lineRule="auto"/>
              <w:rPr>
                <w:rFonts w:ascii="Calibri" w:eastAsia="Times New Roman" w:hAnsi="Calibri" w:cs="Calibri"/>
                <w:b/>
                <w:bCs/>
              </w:rPr>
            </w:pPr>
            <w:r w:rsidRPr="003B53C7">
              <w:rPr>
                <w:rFonts w:ascii="Calibri" w:eastAsia="Times New Roman" w:hAnsi="Calibri" w:cs="Calibri"/>
                <w:b/>
                <w:bCs/>
              </w:rPr>
              <w:t>Bridge Info:</w:t>
            </w:r>
            <w:r>
              <w:rPr>
                <w:rFonts w:ascii="Calibri" w:eastAsia="Times New Roman" w:hAnsi="Calibri" w:cs="Calibri"/>
                <w:b/>
                <w:bCs/>
              </w:rPr>
              <w:t xml:space="preserve"> </w:t>
            </w:r>
          </w:p>
          <w:p w14:paraId="06A53897" w14:textId="4C2A10FC" w:rsidR="00785AEA" w:rsidRDefault="003229FD" w:rsidP="003B53C7">
            <w:r>
              <w:rPr>
                <w:rStyle w:val="Strong"/>
                <w:rFonts w:ascii="Segoe UI" w:hAnsi="Segoe UI" w:cs="Segoe UI"/>
                <w:color w:val="333333"/>
                <w:sz w:val="20"/>
                <w:szCs w:val="20"/>
                <w:shd w:val="clear" w:color="auto" w:fill="FFFFFF"/>
              </w:rPr>
              <w:lastRenderedPageBreak/>
              <w:t>T</w:t>
            </w:r>
            <w:r>
              <w:rPr>
                <w:rStyle w:val="Strong"/>
                <w:rFonts w:ascii="Segoe UI" w:hAnsi="Segoe UI" w:cs="Segoe UI"/>
                <w:color w:val="333333"/>
                <w:shd w:val="clear" w:color="auto" w:fill="FFFFFF"/>
              </w:rPr>
              <w:t>echnical</w:t>
            </w:r>
            <w:r w:rsidR="00785AEA">
              <w:rPr>
                <w:rStyle w:val="Strong"/>
                <w:rFonts w:ascii="Segoe UI" w:hAnsi="Segoe UI" w:cs="Segoe UI"/>
                <w:color w:val="333333"/>
                <w:sz w:val="20"/>
                <w:szCs w:val="20"/>
                <w:shd w:val="clear" w:color="auto" w:fill="FFFFFF"/>
              </w:rPr>
              <w:t xml:space="preserve"> </w:t>
            </w:r>
            <w:r>
              <w:rPr>
                <w:rStyle w:val="Strong"/>
                <w:rFonts w:ascii="Segoe UI" w:hAnsi="Segoe UI" w:cs="Segoe UI"/>
                <w:color w:val="333333"/>
                <w:sz w:val="20"/>
                <w:szCs w:val="20"/>
                <w:shd w:val="clear" w:color="auto" w:fill="FFFFFF"/>
              </w:rPr>
              <w:t xml:space="preserve">Controlled </w:t>
            </w:r>
            <w:r w:rsidR="00785AEA">
              <w:rPr>
                <w:rStyle w:val="Strong"/>
                <w:rFonts w:ascii="Segoe UI" w:hAnsi="Segoe UI" w:cs="Segoe UI"/>
                <w:color w:val="333333"/>
                <w:sz w:val="20"/>
                <w:szCs w:val="20"/>
                <w:shd w:val="clear" w:color="auto" w:fill="FFFFFF"/>
              </w:rPr>
              <w:t>Bridge </w:t>
            </w:r>
          </w:p>
          <w:p w14:paraId="0B78A3A5" w14:textId="77777777" w:rsidR="00785AEA" w:rsidRDefault="00785AEA" w:rsidP="003B53C7">
            <w:pPr>
              <w:shd w:val="clear" w:color="auto" w:fill="FFFFFF"/>
              <w:rPr>
                <w:rFonts w:ascii="Segoe UI" w:hAnsi="Segoe UI" w:cs="Segoe UI"/>
                <w:color w:val="333333"/>
                <w:sz w:val="20"/>
                <w:szCs w:val="20"/>
              </w:rPr>
            </w:pPr>
            <w:r>
              <w:rPr>
                <w:rFonts w:ascii="Segoe UI" w:hAnsi="Segoe UI" w:cs="Segoe UI"/>
                <w:color w:val="333333"/>
                <w:sz w:val="20"/>
                <w:szCs w:val="20"/>
              </w:rPr>
              <w:t>Dial: +1 323-849-4874</w:t>
            </w:r>
          </w:p>
          <w:p w14:paraId="2E2A998E" w14:textId="77777777" w:rsidR="00785AEA" w:rsidRDefault="00785AEA" w:rsidP="003B53C7">
            <w:pPr>
              <w:shd w:val="clear" w:color="auto" w:fill="FFFFFF"/>
              <w:rPr>
                <w:rFonts w:ascii="Segoe UI" w:hAnsi="Segoe UI" w:cs="Segoe UI"/>
                <w:color w:val="333333"/>
                <w:sz w:val="20"/>
                <w:szCs w:val="20"/>
              </w:rPr>
            </w:pPr>
            <w:r>
              <w:rPr>
                <w:rFonts w:ascii="Segoe UI" w:hAnsi="Segoe UI" w:cs="Segoe UI"/>
                <w:color w:val="333333"/>
                <w:sz w:val="20"/>
                <w:szCs w:val="20"/>
              </w:rPr>
              <w:t>Conf.Id: 629613320</w:t>
            </w:r>
          </w:p>
          <w:p w14:paraId="3351A14C" w14:textId="77777777" w:rsidR="00785AEA" w:rsidRDefault="00785AEA" w:rsidP="003B53C7">
            <w:pPr>
              <w:rPr>
                <w:rFonts w:ascii="Times New Roman" w:hAnsi="Times New Roman" w:cs="Times New Roman"/>
                <w:sz w:val="24"/>
                <w:szCs w:val="24"/>
              </w:rPr>
            </w:pPr>
            <w:r>
              <w:rPr>
                <w:rFonts w:ascii="Segoe UI" w:hAnsi="Segoe UI" w:cs="Segoe UI"/>
                <w:color w:val="333333"/>
                <w:sz w:val="17"/>
                <w:szCs w:val="17"/>
                <w:shd w:val="clear" w:color="auto" w:fill="FFFFFF"/>
              </w:rPr>
              <w:t>*some active users may still be on bridge</w:t>
            </w:r>
          </w:p>
          <w:p w14:paraId="5DA5A9BD" w14:textId="6ACEBDB4" w:rsidR="00785AEA" w:rsidRDefault="00D1163C" w:rsidP="003B53C7">
            <w:pPr>
              <w:shd w:val="clear" w:color="auto" w:fill="FFFFFF"/>
              <w:rPr>
                <w:rFonts w:ascii="Segoe UI" w:hAnsi="Segoe UI" w:cs="Segoe UI"/>
                <w:color w:val="333333"/>
                <w:sz w:val="20"/>
                <w:szCs w:val="20"/>
              </w:rPr>
            </w:pPr>
            <w:hyperlink r:id="rId11" w:tgtFrame="_blank" w:history="1">
              <w:r w:rsidR="00785AEA">
                <w:rPr>
                  <w:rStyle w:val="Hyperlink"/>
                  <w:rFonts w:ascii="Segoe UI" w:hAnsi="Segoe UI" w:cs="Segoe UI"/>
                  <w:sz w:val="20"/>
                  <w:szCs w:val="20"/>
                </w:rPr>
                <w:t xml:space="preserve">Join </w:t>
              </w:r>
              <w:r w:rsidR="003229FD">
                <w:rPr>
                  <w:rStyle w:val="Hyperlink"/>
                  <w:rFonts w:ascii="Segoe UI" w:hAnsi="Segoe UI" w:cs="Segoe UI"/>
                  <w:sz w:val="20"/>
                  <w:szCs w:val="20"/>
                </w:rPr>
                <w:t>T</w:t>
              </w:r>
              <w:r w:rsidR="003229FD">
                <w:rPr>
                  <w:rStyle w:val="Hyperlink"/>
                  <w:sz w:val="20"/>
                  <w:szCs w:val="20"/>
                </w:rPr>
                <w:t>echnical</w:t>
              </w:r>
              <w:r w:rsidR="00785AEA">
                <w:rPr>
                  <w:rStyle w:val="Hyperlink"/>
                  <w:rFonts w:ascii="Segoe UI" w:hAnsi="Segoe UI" w:cs="Segoe UI"/>
                  <w:sz w:val="20"/>
                  <w:szCs w:val="20"/>
                </w:rPr>
                <w:t xml:space="preserve"> Bridge</w:t>
              </w:r>
            </w:hyperlink>
          </w:p>
          <w:p w14:paraId="1AB11C11" w14:textId="03CB07B1" w:rsidR="003229FD" w:rsidRDefault="003229FD" w:rsidP="003229FD">
            <w:r>
              <w:rPr>
                <w:rStyle w:val="Strong"/>
                <w:rFonts w:ascii="Segoe UI" w:hAnsi="Segoe UI" w:cs="Segoe UI"/>
                <w:color w:val="333333"/>
                <w:sz w:val="20"/>
                <w:szCs w:val="20"/>
                <w:shd w:val="clear" w:color="auto" w:fill="FFFFFF"/>
              </w:rPr>
              <w:t>P</w:t>
            </w:r>
            <w:r>
              <w:rPr>
                <w:rStyle w:val="Strong"/>
                <w:color w:val="333333"/>
                <w:shd w:val="clear" w:color="auto" w:fill="FFFFFF"/>
              </w:rPr>
              <w:t>artner Controlled</w:t>
            </w:r>
            <w:r>
              <w:rPr>
                <w:rStyle w:val="Strong"/>
                <w:rFonts w:ascii="Segoe UI" w:hAnsi="Segoe UI" w:cs="Segoe UI"/>
                <w:color w:val="333333"/>
                <w:sz w:val="20"/>
                <w:szCs w:val="20"/>
                <w:shd w:val="clear" w:color="auto" w:fill="FFFFFF"/>
              </w:rPr>
              <w:t xml:space="preserve"> Bridge </w:t>
            </w:r>
          </w:p>
          <w:p w14:paraId="178E8129" w14:textId="77777777" w:rsidR="003229FD" w:rsidRDefault="003229FD" w:rsidP="003229FD">
            <w:pPr>
              <w:shd w:val="clear" w:color="auto" w:fill="FFFFFF"/>
              <w:rPr>
                <w:rFonts w:ascii="Segoe UI" w:hAnsi="Segoe UI" w:cs="Segoe UI"/>
                <w:color w:val="333333"/>
                <w:sz w:val="20"/>
                <w:szCs w:val="20"/>
              </w:rPr>
            </w:pPr>
            <w:r>
              <w:rPr>
                <w:rFonts w:ascii="Segoe UI" w:hAnsi="Segoe UI" w:cs="Segoe UI"/>
                <w:color w:val="333333"/>
                <w:sz w:val="20"/>
                <w:szCs w:val="20"/>
              </w:rPr>
              <w:t>Dial: +1 323-849-4874</w:t>
            </w:r>
          </w:p>
          <w:p w14:paraId="50FDB239" w14:textId="77777777" w:rsidR="003229FD" w:rsidRDefault="003229FD" w:rsidP="003229FD">
            <w:pPr>
              <w:shd w:val="clear" w:color="auto" w:fill="FFFFFF"/>
              <w:rPr>
                <w:rFonts w:ascii="Segoe UI" w:hAnsi="Segoe UI" w:cs="Segoe UI"/>
                <w:color w:val="333333"/>
                <w:sz w:val="20"/>
                <w:szCs w:val="20"/>
              </w:rPr>
            </w:pPr>
            <w:r>
              <w:rPr>
                <w:rFonts w:ascii="Segoe UI" w:hAnsi="Segoe UI" w:cs="Segoe UI"/>
                <w:color w:val="333333"/>
                <w:sz w:val="20"/>
                <w:szCs w:val="20"/>
              </w:rPr>
              <w:t>Conf.Id: 629613320</w:t>
            </w:r>
          </w:p>
          <w:p w14:paraId="2FAB149E" w14:textId="77777777" w:rsidR="003229FD" w:rsidRDefault="003229FD" w:rsidP="003229FD">
            <w:pPr>
              <w:rPr>
                <w:rFonts w:ascii="Times New Roman" w:hAnsi="Times New Roman" w:cs="Times New Roman"/>
                <w:sz w:val="24"/>
                <w:szCs w:val="24"/>
              </w:rPr>
            </w:pPr>
            <w:r>
              <w:rPr>
                <w:rFonts w:ascii="Segoe UI" w:hAnsi="Segoe UI" w:cs="Segoe UI"/>
                <w:color w:val="333333"/>
                <w:sz w:val="17"/>
                <w:szCs w:val="17"/>
                <w:shd w:val="clear" w:color="auto" w:fill="FFFFFF"/>
              </w:rPr>
              <w:t>*some active users may still be on bridge</w:t>
            </w:r>
          </w:p>
          <w:p w14:paraId="5142B80E" w14:textId="35F22030" w:rsidR="003229FD" w:rsidRDefault="00D1163C" w:rsidP="003229FD">
            <w:pPr>
              <w:shd w:val="clear" w:color="auto" w:fill="FFFFFF"/>
              <w:rPr>
                <w:rFonts w:ascii="Segoe UI" w:hAnsi="Segoe UI" w:cs="Segoe UI"/>
                <w:color w:val="333333"/>
                <w:sz w:val="20"/>
                <w:szCs w:val="20"/>
              </w:rPr>
            </w:pPr>
            <w:hyperlink r:id="rId12" w:tgtFrame="_blank" w:history="1">
              <w:r w:rsidR="003229FD">
                <w:rPr>
                  <w:rStyle w:val="Hyperlink"/>
                  <w:rFonts w:ascii="Segoe UI" w:hAnsi="Segoe UI" w:cs="Segoe UI"/>
                  <w:sz w:val="20"/>
                  <w:szCs w:val="20"/>
                </w:rPr>
                <w:t>Join P</w:t>
              </w:r>
              <w:r w:rsidR="003229FD">
                <w:rPr>
                  <w:rStyle w:val="Hyperlink"/>
                </w:rPr>
                <w:t>artner Controlled</w:t>
              </w:r>
              <w:r w:rsidR="003229FD">
                <w:rPr>
                  <w:rStyle w:val="Hyperlink"/>
                  <w:rFonts w:ascii="Segoe UI" w:hAnsi="Segoe UI" w:cs="Segoe UI"/>
                  <w:sz w:val="20"/>
                  <w:szCs w:val="20"/>
                </w:rPr>
                <w:t xml:space="preserve"> Bridge</w:t>
              </w:r>
            </w:hyperlink>
          </w:p>
          <w:p w14:paraId="376D9C4A" w14:textId="77777777" w:rsidR="00785AEA" w:rsidRDefault="00785AEA" w:rsidP="003B53C7">
            <w:pPr>
              <w:spacing w:line="240" w:lineRule="auto"/>
              <w:rPr>
                <w:rFonts w:ascii="Calibri" w:eastAsia="Times New Roman" w:hAnsi="Calibri" w:cs="Calibri"/>
              </w:rPr>
            </w:pPr>
          </w:p>
        </w:tc>
      </w:tr>
      <w:tr w:rsidR="00785AEA" w14:paraId="4C6A304D" w14:textId="77777777" w:rsidTr="003B53C7">
        <w:tc>
          <w:tcPr>
            <w:tcW w:w="5000" w:type="pct"/>
            <w:shd w:val="clear" w:color="auto" w:fill="4591A6"/>
            <w:tcMar>
              <w:top w:w="198" w:type="dxa"/>
              <w:left w:w="284" w:type="dxa"/>
              <w:bottom w:w="0" w:type="dxa"/>
              <w:right w:w="284" w:type="dxa"/>
            </w:tcMar>
            <w:hideMark/>
          </w:tcPr>
          <w:p w14:paraId="5562DAA1" w14:textId="77777777" w:rsidR="00785AEA" w:rsidRDefault="00785AEA" w:rsidP="003B53C7">
            <w:pPr>
              <w:pStyle w:val="NoSpacing"/>
              <w:spacing w:line="252" w:lineRule="auto"/>
              <w:jc w:val="right"/>
              <w:rPr>
                <w:rFonts w:ascii="Segoe UI Semibold" w:hAnsi="Segoe UI Semibold" w:cs="Segoe UI Semibold"/>
                <w:color w:val="FFFFFF"/>
                <w:sz w:val="28"/>
                <w:szCs w:val="28"/>
              </w:rPr>
            </w:pPr>
            <w:r>
              <w:rPr>
                <w:rFonts w:ascii="Segoe UI Semibold" w:hAnsi="Segoe UI Semibold" w:cs="Segoe UI Semibold"/>
                <w:color w:val="FFFFFF"/>
                <w:sz w:val="28"/>
                <w:szCs w:val="28"/>
              </w:rPr>
              <w:lastRenderedPageBreak/>
              <w:t>Big Data Analytics</w:t>
            </w:r>
          </w:p>
        </w:tc>
      </w:tr>
      <w:tr w:rsidR="00785AEA" w14:paraId="469DC354" w14:textId="77777777" w:rsidTr="003B53C7">
        <w:tc>
          <w:tcPr>
            <w:tcW w:w="5000" w:type="pct"/>
            <w:tcBorders>
              <w:top w:val="nil"/>
              <w:left w:val="nil"/>
              <w:bottom w:val="single" w:sz="36" w:space="0" w:color="BFBFBF"/>
              <w:right w:val="nil"/>
            </w:tcBorders>
            <w:shd w:val="clear" w:color="auto" w:fill="4591A6"/>
            <w:tcMar>
              <w:top w:w="0" w:type="dxa"/>
              <w:left w:w="284" w:type="dxa"/>
              <w:bottom w:w="198" w:type="dxa"/>
              <w:right w:w="284" w:type="dxa"/>
            </w:tcMar>
            <w:hideMark/>
          </w:tcPr>
          <w:p w14:paraId="20CBD457" w14:textId="77777777" w:rsidR="00785AEA" w:rsidRDefault="00785AEA" w:rsidP="003B53C7">
            <w:pPr>
              <w:pStyle w:val="NoSpacing"/>
              <w:spacing w:line="360" w:lineRule="exact"/>
              <w:jc w:val="right"/>
              <w:rPr>
                <w:rFonts w:ascii="Segoe UI Light" w:hAnsi="Segoe UI Light" w:cs="Segoe UI Light"/>
                <w:color w:val="FFFFFF"/>
                <w:spacing w:val="40"/>
                <w:sz w:val="20"/>
                <w:szCs w:val="20"/>
              </w:rPr>
            </w:pPr>
            <w:r>
              <w:rPr>
                <w:rFonts w:ascii="Segoe UI Light" w:hAnsi="Segoe UI Light" w:cs="Segoe UI Light"/>
                <w:color w:val="FFFFFF"/>
                <w:spacing w:val="40"/>
                <w:sz w:val="20"/>
                <w:szCs w:val="20"/>
              </w:rPr>
              <w:t xml:space="preserve">ensuring customer success in Azure </w:t>
            </w:r>
          </w:p>
        </w:tc>
      </w:tr>
    </w:tbl>
    <w:p w14:paraId="2B3CF91C" w14:textId="4717F248" w:rsidR="009505DE" w:rsidRDefault="00E21690" w:rsidP="006510AE">
      <w:pPr>
        <w:spacing w:before="240" w:after="240" w:line="240" w:lineRule="auto"/>
        <w:ind w:left="720"/>
        <w:rPr>
          <w:ins w:id="103" w:author="Michael Waiters" w:date="2020-01-17T11:37:00Z"/>
          <w:del w:id="104" w:author="Telmo Batista" w:date="2020-01-21T15:19:00Z"/>
          <w:rFonts w:ascii="Segoe UI" w:eastAsia="Times New Roman" w:hAnsi="Segoe UI" w:cs="Segoe UI"/>
          <w:sz w:val="18"/>
          <w:szCs w:val="18"/>
        </w:rPr>
      </w:pPr>
      <w:ins w:id="105" w:author="Telmo Batista" w:date="2020-01-21T15:19:00Z">
        <w:r w:rsidRPr="002226F6">
          <w:rPr>
            <w:rFonts w:ascii="Segoe UI" w:eastAsia="Times New Roman" w:hAnsi="Segoe UI" w:cs="Segoe UI"/>
            <w:b/>
            <w:bCs/>
            <w:sz w:val="18"/>
            <w:szCs w:val="18"/>
          </w:rPr>
          <w:t>NOTE:</w:t>
        </w:r>
        <w:r w:rsidRPr="002226F6">
          <w:rPr>
            <w:rFonts w:ascii="Segoe UI" w:eastAsia="Times New Roman" w:hAnsi="Segoe UI" w:cs="Segoe UI"/>
            <w:sz w:val="18"/>
            <w:szCs w:val="18"/>
          </w:rPr>
          <w:t xml:space="preserve"> </w:t>
        </w:r>
      </w:ins>
      <w:r w:rsidR="002226F6">
        <w:rPr>
          <w:rFonts w:ascii="Segoe UI" w:eastAsia="Times New Roman" w:hAnsi="Segoe UI" w:cs="Segoe UI"/>
          <w:sz w:val="18"/>
          <w:szCs w:val="18"/>
        </w:rPr>
        <w:t>I</w:t>
      </w:r>
      <w:ins w:id="106" w:author="Telmo Batista" w:date="2020-01-21T15:19:00Z">
        <w:r w:rsidRPr="002226F6">
          <w:rPr>
            <w:rFonts w:ascii="Segoe UI" w:eastAsia="Times New Roman" w:hAnsi="Segoe UI" w:cs="Segoe UI"/>
            <w:sz w:val="18"/>
            <w:szCs w:val="18"/>
          </w:rPr>
          <w:t>f you have not been designated as part of the SIE Task Team and own a related case, please reach out to the TA for receiving instructions about how to handle it</w:t>
        </w:r>
      </w:ins>
      <w:r w:rsidR="002226F6">
        <w:rPr>
          <w:rFonts w:ascii="Segoe UI" w:eastAsia="Times New Roman" w:hAnsi="Segoe UI" w:cs="Segoe UI"/>
          <w:sz w:val="18"/>
          <w:szCs w:val="18"/>
        </w:rPr>
        <w:t xml:space="preserve">. </w:t>
      </w:r>
      <w:ins w:id="107" w:author="Michael Waiters" w:date="2020-01-17T11:37:00Z">
        <w:del w:id="108" w:author="Telmo Batista" w:date="2020-01-21T15:19:00Z">
          <w:r w:rsidR="009505DE" w:rsidRPr="0075691E">
            <w:rPr>
              <w:rFonts w:ascii="Segoe UI" w:eastAsia="Times New Roman" w:hAnsi="Segoe UI" w:cs="Segoe UI"/>
              <w:sz w:val="18"/>
              <w:szCs w:val="18"/>
            </w:rPr>
            <w:delText xml:space="preserve">Email to Global DL </w:delText>
          </w:r>
          <w:r w:rsidR="009505DE" w:rsidRPr="002226F6">
            <w:rPr>
              <w:rFonts w:ascii="Segoe UI" w:eastAsia="Times New Roman" w:hAnsi="Segoe UI" w:cs="Segoe UI"/>
              <w:sz w:val="18"/>
              <w:szCs w:val="18"/>
            </w:rPr>
            <w:delText>&lt;avpglobal&gt;</w:delText>
          </w:r>
          <w:r w:rsidR="009505DE" w:rsidRPr="0075691E">
            <w:rPr>
              <w:rFonts w:ascii="Segoe UI" w:eastAsia="Times New Roman" w:hAnsi="Segoe UI" w:cs="Segoe UI"/>
              <w:sz w:val="18"/>
              <w:szCs w:val="18"/>
            </w:rPr>
            <w:delText xml:space="preserve"> and message in </w:delText>
          </w:r>
          <w:r w:rsidR="009505DE" w:rsidRPr="002226F6">
            <w:rPr>
              <w:rFonts w:ascii="Segoe UI" w:eastAsia="Times New Roman" w:hAnsi="Segoe UI" w:cs="Segoe UI"/>
              <w:sz w:val="18"/>
              <w:szCs w:val="18"/>
            </w:rPr>
            <w:fldChar w:fldCharType="begin"/>
          </w:r>
          <w:r w:rsidR="009505DE" w:rsidRPr="002226F6">
            <w:rPr>
              <w:rFonts w:ascii="Segoe UI" w:eastAsia="Times New Roman" w:hAnsi="Segoe UI" w:cs="Segoe UI"/>
              <w:sz w:val="18"/>
              <w:szCs w:val="18"/>
            </w:rPr>
            <w:delInstrText xml:space="preserve"> HYPERLINK "https://teams.microsoft.com/l/channel/19%3ab8fc0b1060af45ebb8a138dc5ab62c32%40thread.skype/Emerging%2520Issues?groupId=90ca5c4d-946f-4250-bb79-6a51561d46e1&amp;tenantId=72f988bf-86f1-41af-91ab-2d7cd011db47" \t "_blank" </w:delInstrText>
          </w:r>
          <w:r w:rsidR="009505DE" w:rsidRPr="002226F6">
            <w:rPr>
              <w:rFonts w:ascii="Segoe UI" w:eastAsia="Times New Roman" w:hAnsi="Segoe UI" w:cs="Segoe UI"/>
              <w:sz w:val="18"/>
              <w:szCs w:val="18"/>
            </w:rPr>
            <w:fldChar w:fldCharType="separate"/>
          </w:r>
          <w:r w:rsidR="009505DE" w:rsidRPr="002226F6">
            <w:rPr>
              <w:rFonts w:ascii="Segoe UI" w:eastAsia="Times New Roman" w:hAnsi="Segoe UI" w:cs="Segoe UI"/>
              <w:sz w:val="18"/>
              <w:szCs w:val="18"/>
            </w:rPr>
            <w:delText>Emerging Issues Teams Channel</w:delText>
          </w:r>
          <w:r w:rsidR="009505DE" w:rsidRPr="002226F6">
            <w:rPr>
              <w:rFonts w:ascii="Segoe UI" w:eastAsia="Times New Roman" w:hAnsi="Segoe UI" w:cs="Segoe UI"/>
              <w:sz w:val="18"/>
              <w:szCs w:val="18"/>
            </w:rPr>
            <w:fldChar w:fldCharType="end"/>
          </w:r>
          <w:r w:rsidR="009505DE" w:rsidRPr="0075691E">
            <w:rPr>
              <w:rFonts w:ascii="Segoe UI" w:eastAsia="Times New Roman" w:hAnsi="Segoe UI" w:cs="Segoe UI"/>
              <w:sz w:val="18"/>
              <w:szCs w:val="18"/>
            </w:rPr>
            <w:delText xml:space="preserve"> </w:delText>
          </w:r>
          <w:r w:rsidR="009505DE" w:rsidRPr="002226F6">
            <w:rPr>
              <w:rFonts w:ascii="Segoe UI" w:eastAsia="Times New Roman" w:hAnsi="Segoe UI" w:cs="Segoe UI"/>
              <w:sz w:val="18"/>
              <w:szCs w:val="18"/>
            </w:rPr>
            <w:delText>(should we create emerging issues teams channel for our D&amp;AI products, include EEE’s)</w:delText>
          </w:r>
        </w:del>
      </w:ins>
    </w:p>
    <w:p w14:paraId="5D2D5F37" w14:textId="6BAFE859" w:rsidR="009505DE" w:rsidRPr="002226F6" w:rsidRDefault="009505DE" w:rsidP="006510AE">
      <w:pPr>
        <w:spacing w:before="240" w:after="240" w:line="240" w:lineRule="auto"/>
        <w:ind w:left="720"/>
        <w:rPr>
          <w:ins w:id="109" w:author="Michael Waiters" w:date="2020-01-17T11:37:00Z"/>
          <w:del w:id="110" w:author="Telmo Batista" w:date="2020-01-21T15:19:00Z"/>
          <w:rFonts w:ascii="Segoe UI" w:eastAsia="Times New Roman" w:hAnsi="Segoe UI" w:cs="Segoe UI"/>
          <w:sz w:val="18"/>
          <w:szCs w:val="18"/>
        </w:rPr>
      </w:pPr>
      <w:ins w:id="111" w:author="Michael Waiters" w:date="2020-01-17T11:37:00Z">
        <w:del w:id="112" w:author="Telmo Batista" w:date="2020-01-21T15:19:00Z">
          <w:r w:rsidRPr="002226F6">
            <w:rPr>
              <w:rFonts w:ascii="Segoe UI" w:eastAsia="Times New Roman" w:hAnsi="Segoe UI" w:cs="Segoe UI"/>
              <w:sz w:val="18"/>
              <w:szCs w:val="18"/>
            </w:rPr>
            <w:delText>Azure Databrick – xxxx (POD DL’s, engineers, sme’s, LT, TA’s)</w:delText>
          </w:r>
        </w:del>
      </w:ins>
    </w:p>
    <w:p w14:paraId="30AABC17" w14:textId="68C37B5B" w:rsidR="009505DE" w:rsidRPr="00230311" w:rsidRDefault="009505DE" w:rsidP="006510AE">
      <w:pPr>
        <w:spacing w:before="240" w:after="240" w:line="240" w:lineRule="auto"/>
        <w:ind w:left="720"/>
        <w:rPr>
          <w:ins w:id="113" w:author="Michael Waiters" w:date="2020-01-17T11:37:00Z"/>
          <w:del w:id="114" w:author="Telmo Batista" w:date="2020-01-21T15:19:00Z"/>
          <w:rFonts w:ascii="Segoe UI" w:eastAsia="Times New Roman" w:hAnsi="Segoe UI" w:cs="Segoe UI"/>
          <w:sz w:val="18"/>
          <w:szCs w:val="18"/>
        </w:rPr>
      </w:pPr>
      <w:ins w:id="115" w:author="Michael Waiters" w:date="2020-01-17T11:37:00Z">
        <w:del w:id="116" w:author="Telmo Batista" w:date="2020-01-21T15:19:00Z">
          <w:r w:rsidRPr="002226F6">
            <w:rPr>
              <w:rFonts w:ascii="Segoe UI" w:eastAsia="Times New Roman" w:hAnsi="Segoe UI" w:cs="Segoe UI"/>
              <w:sz w:val="18"/>
              <w:szCs w:val="18"/>
            </w:rPr>
            <w:delText>Data Factory – xxx</w:delText>
          </w:r>
        </w:del>
      </w:ins>
    </w:p>
    <w:p w14:paraId="20FE828B" w14:textId="3C0AB682" w:rsidR="009505DE" w:rsidRPr="0075691E" w:rsidRDefault="009505DE" w:rsidP="006510AE">
      <w:pPr>
        <w:spacing w:before="240" w:after="240" w:line="240" w:lineRule="auto"/>
        <w:ind w:left="720"/>
        <w:rPr>
          <w:ins w:id="117" w:author="Michael Waiters" w:date="2020-01-17T11:37:00Z"/>
          <w:del w:id="118" w:author="Telmo Batista" w:date="2020-01-21T15:19:00Z"/>
          <w:rFonts w:ascii="Segoe UI" w:eastAsia="Times New Roman" w:hAnsi="Segoe UI" w:cs="Segoe UI"/>
          <w:sz w:val="18"/>
          <w:szCs w:val="18"/>
        </w:rPr>
      </w:pPr>
      <w:ins w:id="119" w:author="Michael Waiters" w:date="2020-01-17T11:37:00Z">
        <w:del w:id="120" w:author="Telmo Batista" w:date="2020-01-21T15:19:00Z">
          <w:r w:rsidRPr="002226F6">
            <w:rPr>
              <w:rFonts w:ascii="Segoe UI" w:eastAsia="Times New Roman" w:hAnsi="Segoe UI" w:cs="Segoe UI"/>
              <w:sz w:val="18"/>
              <w:szCs w:val="18"/>
            </w:rPr>
            <w:delText>All other BD products</w:delText>
          </w:r>
        </w:del>
      </w:ins>
    </w:p>
    <w:p w14:paraId="5EE2CD36" w14:textId="1AC2B2E0" w:rsidR="009505DE" w:rsidRPr="0075691E" w:rsidRDefault="009505DE" w:rsidP="006510AE">
      <w:pPr>
        <w:spacing w:before="240" w:after="240" w:line="240" w:lineRule="auto"/>
        <w:ind w:left="720"/>
        <w:rPr>
          <w:ins w:id="121" w:author="Michael Waiters" w:date="2020-01-17T11:37:00Z"/>
          <w:del w:id="122" w:author="Telmo Batista" w:date="2020-01-21T15:19:00Z"/>
          <w:rFonts w:ascii="Segoe UI" w:eastAsia="Times New Roman" w:hAnsi="Segoe UI" w:cs="Segoe UI"/>
          <w:sz w:val="18"/>
          <w:szCs w:val="18"/>
        </w:rPr>
      </w:pPr>
      <w:ins w:id="123" w:author="Michael Waiters" w:date="2020-01-17T11:37:00Z">
        <w:del w:id="124" w:author="Telmo Batista" w:date="2020-01-21T15:19:00Z">
          <w:r w:rsidRPr="0075691E">
            <w:rPr>
              <w:rFonts w:ascii="Segoe UI" w:eastAsia="Times New Roman" w:hAnsi="Segoe UI" w:cs="Segoe UI"/>
              <w:sz w:val="18"/>
              <w:szCs w:val="18"/>
            </w:rPr>
            <w:delText>Email template:</w:delText>
          </w:r>
        </w:del>
      </w:ins>
    </w:p>
    <w:p w14:paraId="3DE76BBB" w14:textId="67AF661E" w:rsidR="009505DE" w:rsidRPr="002226F6" w:rsidRDefault="009505DE" w:rsidP="0065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25" w:author="Michael Waiters" w:date="2020-01-17T11:37:00Z"/>
          <w:del w:id="126" w:author="Telmo Batista" w:date="2020-01-21T15:19:00Z"/>
          <w:rFonts w:ascii="Segoe UI" w:eastAsia="Times New Roman" w:hAnsi="Segoe UI" w:cs="Segoe UI"/>
          <w:sz w:val="18"/>
          <w:szCs w:val="18"/>
        </w:rPr>
      </w:pPr>
      <w:ins w:id="127" w:author="Michael Waiters" w:date="2020-01-17T11:37:00Z">
        <w:del w:id="128" w:author="Telmo Batista" w:date="2020-01-21T15:19:00Z">
          <w:r w:rsidRPr="002226F6">
            <w:rPr>
              <w:rFonts w:ascii="Segoe UI" w:eastAsia="Times New Roman" w:hAnsi="Segoe UI" w:cs="Segoe UI"/>
              <w:sz w:val="18"/>
              <w:szCs w:val="18"/>
            </w:rPr>
            <w:delText>ORIGINAL LSI/SIE NUMBER:</w:delText>
          </w:r>
        </w:del>
      </w:ins>
    </w:p>
    <w:p w14:paraId="721CB9F9" w14:textId="4A46117A" w:rsidR="009505DE" w:rsidRPr="002226F6" w:rsidRDefault="009505DE" w:rsidP="0065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29" w:author="Michael Waiters" w:date="2020-01-17T11:37:00Z"/>
          <w:del w:id="130" w:author="Telmo Batista" w:date="2020-01-21T15:19:00Z"/>
          <w:rFonts w:ascii="Segoe UI" w:eastAsia="Times New Roman" w:hAnsi="Segoe UI" w:cs="Segoe UI"/>
          <w:sz w:val="18"/>
          <w:szCs w:val="18"/>
        </w:rPr>
      </w:pPr>
      <w:ins w:id="131" w:author="Michael Waiters" w:date="2020-01-17T11:37:00Z">
        <w:del w:id="132" w:author="Telmo Batista" w:date="2020-01-21T15:19:00Z">
          <w:r w:rsidRPr="002226F6">
            <w:rPr>
              <w:rFonts w:ascii="Segoe UI" w:eastAsia="Times New Roman" w:hAnsi="Segoe UI" w:cs="Segoe UI"/>
              <w:sz w:val="18"/>
              <w:szCs w:val="18"/>
            </w:rPr>
            <w:delText>IcM incident # field in Service Desk: 900... (validate ICM formatting)</w:delText>
          </w:r>
        </w:del>
      </w:ins>
    </w:p>
    <w:p w14:paraId="53178BE1" w14:textId="4F9422D7" w:rsidR="009505DE" w:rsidRPr="002226F6" w:rsidRDefault="009505DE" w:rsidP="0065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33" w:author="Michael Waiters" w:date="2020-01-17T11:37:00Z"/>
          <w:del w:id="134" w:author="Telmo Batista" w:date="2020-01-21T15:19:00Z"/>
          <w:rFonts w:ascii="Segoe UI" w:eastAsia="Times New Roman" w:hAnsi="Segoe UI" w:cs="Segoe UI"/>
          <w:sz w:val="18"/>
          <w:szCs w:val="18"/>
        </w:rPr>
      </w:pPr>
      <w:ins w:id="135" w:author="Michael Waiters" w:date="2020-01-17T11:37:00Z">
        <w:del w:id="136" w:author="Telmo Batista" w:date="2020-01-21T15:19:00Z">
          <w:r w:rsidRPr="002226F6">
            <w:rPr>
              <w:rFonts w:ascii="Segoe UI" w:eastAsia="Times New Roman" w:hAnsi="Segoe UI" w:cs="Segoe UI"/>
              <w:sz w:val="18"/>
              <w:szCs w:val="18"/>
            </w:rPr>
            <w:delText>ISSUE:</w:delText>
          </w:r>
        </w:del>
      </w:ins>
    </w:p>
    <w:p w14:paraId="495E0B7B" w14:textId="63D4D9AF" w:rsidR="009505DE" w:rsidRPr="002226F6" w:rsidRDefault="009505DE" w:rsidP="0065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37" w:author="Michael Waiters" w:date="2020-01-17T11:37:00Z"/>
          <w:del w:id="138" w:author="Telmo Batista" w:date="2020-01-21T15:19:00Z"/>
          <w:rFonts w:ascii="Segoe UI" w:eastAsia="Times New Roman" w:hAnsi="Segoe UI" w:cs="Segoe UI"/>
          <w:sz w:val="18"/>
          <w:szCs w:val="18"/>
        </w:rPr>
      </w:pPr>
      <w:ins w:id="139" w:author="Michael Waiters" w:date="2020-01-17T11:37:00Z">
        <w:del w:id="140" w:author="Telmo Batista" w:date="2020-01-21T15:19:00Z">
          <w:r w:rsidRPr="002226F6">
            <w:rPr>
              <w:rFonts w:ascii="Segoe UI" w:eastAsia="Times New Roman" w:hAnsi="Segoe UI" w:cs="Segoe UI"/>
              <w:sz w:val="18"/>
              <w:szCs w:val="18"/>
            </w:rPr>
            <w:delText>CURRENT STATUS:</w:delText>
          </w:r>
        </w:del>
      </w:ins>
    </w:p>
    <w:p w14:paraId="37EB583C" w14:textId="36289CF8" w:rsidR="009505DE" w:rsidRPr="002226F6" w:rsidRDefault="009505DE" w:rsidP="0065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41" w:author="Michael Waiters" w:date="2020-01-17T11:37:00Z"/>
          <w:del w:id="142" w:author="Telmo Batista" w:date="2020-01-21T15:19:00Z"/>
          <w:rFonts w:ascii="Segoe UI" w:eastAsia="Times New Roman" w:hAnsi="Segoe UI" w:cs="Segoe UI"/>
          <w:sz w:val="18"/>
          <w:szCs w:val="18"/>
        </w:rPr>
      </w:pPr>
      <w:ins w:id="143" w:author="Michael Waiters" w:date="2020-01-17T11:37:00Z">
        <w:del w:id="144" w:author="Telmo Batista" w:date="2020-01-21T15:19:00Z">
          <w:r w:rsidRPr="002226F6">
            <w:rPr>
              <w:rFonts w:ascii="Segoe UI" w:eastAsia="Times New Roman" w:hAnsi="Segoe UI" w:cs="Segoe UI"/>
              <w:sz w:val="18"/>
              <w:szCs w:val="18"/>
            </w:rPr>
            <w:delText>NEXT STEPS:</w:delText>
          </w:r>
        </w:del>
      </w:ins>
    </w:p>
    <w:p w14:paraId="5AA4B483" w14:textId="4A0521BA" w:rsidR="009505DE" w:rsidRPr="002226F6" w:rsidRDefault="009505DE" w:rsidP="0065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45" w:author="Michael Waiters" w:date="2020-01-17T11:37:00Z"/>
          <w:del w:id="146" w:author="Telmo Batista" w:date="2020-01-21T15:19:00Z"/>
          <w:rFonts w:ascii="Segoe UI" w:eastAsia="Times New Roman" w:hAnsi="Segoe UI" w:cs="Segoe UI"/>
          <w:sz w:val="18"/>
          <w:szCs w:val="18"/>
        </w:rPr>
      </w:pPr>
      <w:ins w:id="147" w:author="Michael Waiters" w:date="2020-01-17T11:37:00Z">
        <w:del w:id="148" w:author="Telmo Batista" w:date="2020-01-21T15:19:00Z">
          <w:r w:rsidRPr="002226F6">
            <w:rPr>
              <w:rFonts w:ascii="Segoe UI" w:eastAsia="Times New Roman" w:hAnsi="Segoe UI" w:cs="Segoe UI"/>
              <w:sz w:val="18"/>
              <w:szCs w:val="18"/>
            </w:rPr>
            <w:delText>TASK TEAM:</w:delText>
          </w:r>
        </w:del>
      </w:ins>
    </w:p>
    <w:p w14:paraId="7BADE0B3" w14:textId="092F3DED" w:rsidR="009505DE" w:rsidRPr="002226F6" w:rsidRDefault="009505DE" w:rsidP="0065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49" w:author="Michael Waiters" w:date="2020-01-17T11:37:00Z"/>
          <w:del w:id="150" w:author="Telmo Batista" w:date="2020-01-21T15:19:00Z"/>
          <w:rFonts w:ascii="Segoe UI" w:eastAsia="Times New Roman" w:hAnsi="Segoe UI" w:cs="Segoe UI"/>
          <w:sz w:val="18"/>
          <w:szCs w:val="18"/>
        </w:rPr>
      </w:pPr>
      <w:ins w:id="151" w:author="Michael Waiters" w:date="2020-01-17T11:37:00Z">
        <w:del w:id="152" w:author="Telmo Batista" w:date="2020-01-21T15:19:00Z">
          <w:r w:rsidRPr="002226F6">
            <w:rPr>
              <w:rFonts w:ascii="Segoe UI" w:eastAsia="Times New Roman" w:hAnsi="Segoe UI" w:cs="Segoe UI"/>
              <w:sz w:val="18"/>
              <w:szCs w:val="18"/>
            </w:rPr>
            <w:delText xml:space="preserve">    TA:</w:delText>
          </w:r>
          <w:r w:rsidRPr="002226F6">
            <w:rPr>
              <w:rFonts w:ascii="Segoe UI" w:eastAsia="Times New Roman" w:hAnsi="Segoe UI" w:cs="Segoe UI"/>
              <w:sz w:val="18"/>
              <w:szCs w:val="18"/>
            </w:rPr>
            <w:tab/>
          </w:r>
        </w:del>
      </w:ins>
    </w:p>
    <w:p w14:paraId="58922E6F" w14:textId="3D18F744" w:rsidR="009505DE" w:rsidRPr="002226F6" w:rsidRDefault="009505DE" w:rsidP="0065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53" w:author="Michael Waiters" w:date="2020-01-17T11:37:00Z"/>
          <w:del w:id="154" w:author="Telmo Batista" w:date="2020-01-21T15:19:00Z"/>
          <w:rFonts w:ascii="Segoe UI" w:eastAsia="Times New Roman" w:hAnsi="Segoe UI" w:cs="Segoe UI"/>
          <w:sz w:val="18"/>
          <w:szCs w:val="18"/>
        </w:rPr>
      </w:pPr>
      <w:ins w:id="155" w:author="Michael Waiters" w:date="2020-01-17T11:37:00Z">
        <w:del w:id="156" w:author="Telmo Batista" w:date="2020-01-21T15:19:00Z">
          <w:r w:rsidRPr="002226F6">
            <w:rPr>
              <w:rFonts w:ascii="Segoe UI" w:eastAsia="Times New Roman" w:hAnsi="Segoe UI" w:cs="Segoe UI"/>
              <w:sz w:val="18"/>
              <w:szCs w:val="18"/>
            </w:rPr>
            <w:delText xml:space="preserve">    SEs:</w:delText>
          </w:r>
        </w:del>
      </w:ins>
    </w:p>
    <w:p w14:paraId="7B0C3874" w14:textId="414112E1" w:rsidR="009505DE" w:rsidRPr="002226F6" w:rsidRDefault="009505DE" w:rsidP="0065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ins w:id="157" w:author="Michael Waiters" w:date="2020-01-17T11:37:00Z"/>
          <w:del w:id="158" w:author="Telmo Batista" w:date="2020-01-21T15:19:00Z"/>
          <w:rFonts w:ascii="Segoe UI" w:eastAsia="Times New Roman" w:hAnsi="Segoe UI" w:cs="Segoe UI"/>
          <w:sz w:val="18"/>
          <w:szCs w:val="18"/>
        </w:rPr>
      </w:pPr>
      <w:ins w:id="159" w:author="Michael Waiters" w:date="2020-01-17T11:37:00Z">
        <w:del w:id="160" w:author="Telmo Batista" w:date="2020-01-21T15:19:00Z">
          <w:r w:rsidRPr="002226F6">
            <w:rPr>
              <w:rFonts w:ascii="Segoe UI" w:eastAsia="Times New Roman" w:hAnsi="Segoe UI" w:cs="Segoe UI"/>
              <w:sz w:val="18"/>
              <w:szCs w:val="18"/>
            </w:rPr>
            <w:delText>NOTE: if you have not been designated as part of the LSI/SIE Task Team and own a related case, please reach out to the TA for receiving instructions about how to handle it</w:delText>
          </w:r>
        </w:del>
      </w:ins>
    </w:p>
    <w:p w14:paraId="43F753EC" w14:textId="54183768" w:rsidR="0075691E" w:rsidRPr="0075691E" w:rsidDel="009505DE" w:rsidRDefault="0075691E" w:rsidP="006510AE">
      <w:pPr>
        <w:spacing w:before="240" w:after="240" w:line="240" w:lineRule="auto"/>
        <w:ind w:left="720"/>
        <w:rPr>
          <w:del w:id="161" w:author="Telmo Batista" w:date="2020-01-21T15:19:00Z"/>
          <w:rFonts w:ascii="Segoe UI" w:eastAsia="Times New Roman" w:hAnsi="Segoe UI" w:cs="Segoe UI"/>
          <w:sz w:val="18"/>
          <w:szCs w:val="18"/>
        </w:rPr>
      </w:pPr>
      <w:del w:id="162" w:author="Telmo Batista" w:date="2020-01-21T15:19:00Z">
        <w:r w:rsidRPr="0075691E" w:rsidDel="009505DE">
          <w:rPr>
            <w:rFonts w:ascii="Segoe UI" w:eastAsia="Times New Roman" w:hAnsi="Segoe UI" w:cs="Segoe UI"/>
            <w:sz w:val="18"/>
            <w:szCs w:val="18"/>
          </w:rPr>
          <w:delText xml:space="preserve">Email to Global DL </w:delText>
        </w:r>
        <w:r w:rsidRPr="002226F6" w:rsidDel="009505DE">
          <w:rPr>
            <w:rFonts w:ascii="Segoe UI" w:eastAsia="Times New Roman" w:hAnsi="Segoe UI" w:cs="Segoe UI"/>
            <w:sz w:val="18"/>
            <w:szCs w:val="18"/>
          </w:rPr>
          <w:delText>&lt;avpglobal&gt;</w:delText>
        </w:r>
        <w:r w:rsidRPr="0075691E" w:rsidDel="009505DE">
          <w:rPr>
            <w:rFonts w:ascii="Segoe UI" w:eastAsia="Times New Roman" w:hAnsi="Segoe UI" w:cs="Segoe UI"/>
            <w:sz w:val="18"/>
            <w:szCs w:val="18"/>
          </w:rPr>
          <w:delText xml:space="preserve"> and message in </w:delText>
        </w:r>
        <w:r w:rsidR="00634D7A" w:rsidRPr="002226F6" w:rsidDel="009505DE">
          <w:rPr>
            <w:rFonts w:ascii="Segoe UI" w:eastAsia="Times New Roman" w:hAnsi="Segoe UI" w:cs="Segoe UI"/>
            <w:sz w:val="18"/>
            <w:szCs w:val="18"/>
          </w:rPr>
          <w:fldChar w:fldCharType="begin"/>
        </w:r>
        <w:r w:rsidR="00634D7A" w:rsidRPr="002226F6" w:rsidDel="009505DE">
          <w:rPr>
            <w:rFonts w:ascii="Segoe UI" w:eastAsia="Times New Roman" w:hAnsi="Segoe UI" w:cs="Segoe UI"/>
            <w:sz w:val="18"/>
            <w:szCs w:val="18"/>
          </w:rPr>
          <w:delInstrText xml:space="preserve"> HYPERLINK "https://teams.microsoft.com/l/channel/19%3ab8fc0b1060af45ebb8a138dc5ab62c32%40thread.skype/Emerging%2520Issues?groupId=90ca5c4d-946f-4250-bb79-6a51561d46e1&amp;tenantId=72f988bf-86f1-41af-91ab-2d7cd011db47" \t "_blank" </w:delInstrText>
        </w:r>
        <w:r w:rsidR="00634D7A" w:rsidRPr="002226F6" w:rsidDel="009505DE">
          <w:rPr>
            <w:rFonts w:ascii="Segoe UI" w:eastAsia="Times New Roman" w:hAnsi="Segoe UI" w:cs="Segoe UI"/>
            <w:sz w:val="18"/>
            <w:szCs w:val="18"/>
          </w:rPr>
          <w:fldChar w:fldCharType="separate"/>
        </w:r>
        <w:r w:rsidRPr="002226F6" w:rsidDel="009505DE">
          <w:rPr>
            <w:rFonts w:ascii="Segoe UI" w:eastAsia="Times New Roman" w:hAnsi="Segoe UI" w:cs="Segoe UI"/>
            <w:sz w:val="18"/>
            <w:szCs w:val="18"/>
          </w:rPr>
          <w:delText>Emerging Issues Teams Channel</w:delText>
        </w:r>
        <w:r w:rsidR="00634D7A" w:rsidRPr="002226F6" w:rsidDel="009505DE">
          <w:rPr>
            <w:rFonts w:ascii="Segoe UI" w:eastAsia="Times New Roman" w:hAnsi="Segoe UI" w:cs="Segoe UI"/>
            <w:sz w:val="18"/>
            <w:szCs w:val="18"/>
          </w:rPr>
          <w:fldChar w:fldCharType="end"/>
        </w:r>
        <w:r w:rsidRPr="0075691E" w:rsidDel="009505DE">
          <w:rPr>
            <w:rFonts w:ascii="Segoe UI" w:eastAsia="Times New Roman" w:hAnsi="Segoe UI" w:cs="Segoe UI"/>
            <w:sz w:val="18"/>
            <w:szCs w:val="18"/>
          </w:rPr>
          <w:delText xml:space="preserve"> </w:delText>
        </w:r>
      </w:del>
    </w:p>
    <w:p w14:paraId="025B6446" w14:textId="1FD5CD50" w:rsidR="0075691E" w:rsidRPr="0075691E" w:rsidDel="009505DE" w:rsidRDefault="0075691E" w:rsidP="006510AE">
      <w:pPr>
        <w:spacing w:before="240" w:after="240" w:line="240" w:lineRule="auto"/>
        <w:ind w:left="720"/>
        <w:rPr>
          <w:del w:id="163" w:author="Telmo Batista" w:date="2020-01-21T15:19:00Z"/>
          <w:rFonts w:ascii="Segoe UI" w:eastAsia="Times New Roman" w:hAnsi="Segoe UI" w:cs="Segoe UI"/>
          <w:sz w:val="18"/>
          <w:szCs w:val="18"/>
        </w:rPr>
      </w:pPr>
      <w:del w:id="164" w:author="Telmo Batista" w:date="2020-01-21T15:19:00Z">
        <w:r w:rsidRPr="0075691E" w:rsidDel="009505DE">
          <w:rPr>
            <w:rFonts w:ascii="Segoe UI" w:eastAsia="Times New Roman" w:hAnsi="Segoe UI" w:cs="Segoe UI"/>
            <w:sz w:val="18"/>
            <w:szCs w:val="18"/>
          </w:rPr>
          <w:delText>Email template:</w:delText>
        </w:r>
      </w:del>
    </w:p>
    <w:p w14:paraId="07227540" w14:textId="6919D1AA" w:rsidR="0075691E" w:rsidRPr="002226F6" w:rsidDel="009505DE" w:rsidRDefault="0075691E" w:rsidP="0065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del w:id="165" w:author="Telmo Batista" w:date="2020-01-21T15:19:00Z"/>
          <w:rFonts w:ascii="Segoe UI" w:eastAsia="Times New Roman" w:hAnsi="Segoe UI" w:cs="Segoe UI"/>
          <w:sz w:val="18"/>
          <w:szCs w:val="18"/>
        </w:rPr>
      </w:pPr>
      <w:del w:id="166" w:author="Telmo Batista" w:date="2020-01-21T15:19:00Z">
        <w:r w:rsidRPr="002226F6" w:rsidDel="009505DE">
          <w:rPr>
            <w:rFonts w:ascii="Segoe UI" w:eastAsia="Times New Roman" w:hAnsi="Segoe UI" w:cs="Segoe UI"/>
            <w:sz w:val="18"/>
            <w:szCs w:val="18"/>
          </w:rPr>
          <w:delText>ORIGINAL LSI/SIE NUMBER:</w:delText>
        </w:r>
      </w:del>
    </w:p>
    <w:p w14:paraId="4FF8C4FC" w14:textId="2C78394E" w:rsidR="0075691E" w:rsidRPr="002226F6" w:rsidDel="009505DE" w:rsidRDefault="0075691E" w:rsidP="0065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del w:id="167" w:author="Telmo Batista" w:date="2020-01-21T15:19:00Z"/>
          <w:rFonts w:ascii="Segoe UI" w:eastAsia="Times New Roman" w:hAnsi="Segoe UI" w:cs="Segoe UI"/>
          <w:sz w:val="18"/>
          <w:szCs w:val="18"/>
        </w:rPr>
      </w:pPr>
      <w:del w:id="168" w:author="Telmo Batista" w:date="2020-01-21T15:19:00Z">
        <w:r w:rsidRPr="002226F6" w:rsidDel="009505DE">
          <w:rPr>
            <w:rFonts w:ascii="Segoe UI" w:eastAsia="Times New Roman" w:hAnsi="Segoe UI" w:cs="Segoe UI"/>
            <w:sz w:val="18"/>
            <w:szCs w:val="18"/>
          </w:rPr>
          <w:delText>IcM incident # field in Service Desk: 900...</w:delText>
        </w:r>
      </w:del>
    </w:p>
    <w:p w14:paraId="15A9D2E1" w14:textId="4B386FEA" w:rsidR="0075691E" w:rsidRPr="002226F6" w:rsidDel="009505DE" w:rsidRDefault="0075691E" w:rsidP="0065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del w:id="169" w:author="Telmo Batista" w:date="2020-01-21T15:19:00Z"/>
          <w:rFonts w:ascii="Segoe UI" w:eastAsia="Times New Roman" w:hAnsi="Segoe UI" w:cs="Segoe UI"/>
          <w:sz w:val="18"/>
          <w:szCs w:val="18"/>
        </w:rPr>
      </w:pPr>
      <w:del w:id="170" w:author="Telmo Batista" w:date="2020-01-21T15:19:00Z">
        <w:r w:rsidRPr="002226F6" w:rsidDel="009505DE">
          <w:rPr>
            <w:rFonts w:ascii="Segoe UI" w:eastAsia="Times New Roman" w:hAnsi="Segoe UI" w:cs="Segoe UI"/>
            <w:sz w:val="18"/>
            <w:szCs w:val="18"/>
          </w:rPr>
          <w:delText>ISSUE:</w:delText>
        </w:r>
      </w:del>
    </w:p>
    <w:p w14:paraId="2F0BB60A" w14:textId="24EF2459" w:rsidR="0075691E" w:rsidRPr="002226F6" w:rsidDel="009505DE" w:rsidRDefault="0075691E" w:rsidP="0065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del w:id="171" w:author="Telmo Batista" w:date="2020-01-21T15:19:00Z"/>
          <w:rFonts w:ascii="Segoe UI" w:eastAsia="Times New Roman" w:hAnsi="Segoe UI" w:cs="Segoe UI"/>
          <w:sz w:val="18"/>
          <w:szCs w:val="18"/>
        </w:rPr>
      </w:pPr>
      <w:del w:id="172" w:author="Telmo Batista" w:date="2020-01-21T15:19:00Z">
        <w:r w:rsidRPr="002226F6" w:rsidDel="009505DE">
          <w:rPr>
            <w:rFonts w:ascii="Segoe UI" w:eastAsia="Times New Roman" w:hAnsi="Segoe UI" w:cs="Segoe UI"/>
            <w:sz w:val="18"/>
            <w:szCs w:val="18"/>
          </w:rPr>
          <w:delText>CURRENT STATUS:</w:delText>
        </w:r>
      </w:del>
    </w:p>
    <w:p w14:paraId="6F536F3A" w14:textId="3CC6C36B" w:rsidR="0075691E" w:rsidRPr="002226F6" w:rsidDel="009505DE" w:rsidRDefault="0075691E" w:rsidP="0065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del w:id="173" w:author="Telmo Batista" w:date="2020-01-21T15:19:00Z"/>
          <w:rFonts w:ascii="Segoe UI" w:eastAsia="Times New Roman" w:hAnsi="Segoe UI" w:cs="Segoe UI"/>
          <w:sz w:val="18"/>
          <w:szCs w:val="18"/>
        </w:rPr>
      </w:pPr>
      <w:del w:id="174" w:author="Telmo Batista" w:date="2020-01-21T15:19:00Z">
        <w:r w:rsidRPr="002226F6" w:rsidDel="009505DE">
          <w:rPr>
            <w:rFonts w:ascii="Segoe UI" w:eastAsia="Times New Roman" w:hAnsi="Segoe UI" w:cs="Segoe UI"/>
            <w:sz w:val="18"/>
            <w:szCs w:val="18"/>
          </w:rPr>
          <w:delText>NEXT STEPS:</w:delText>
        </w:r>
      </w:del>
    </w:p>
    <w:p w14:paraId="6EDEFCDA" w14:textId="33437541" w:rsidR="0075691E" w:rsidRPr="002226F6" w:rsidDel="009505DE" w:rsidRDefault="0075691E" w:rsidP="0065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del w:id="175" w:author="Telmo Batista" w:date="2020-01-21T15:19:00Z"/>
          <w:rFonts w:ascii="Segoe UI" w:eastAsia="Times New Roman" w:hAnsi="Segoe UI" w:cs="Segoe UI"/>
          <w:sz w:val="18"/>
          <w:szCs w:val="18"/>
        </w:rPr>
      </w:pPr>
      <w:del w:id="176" w:author="Telmo Batista" w:date="2020-01-21T15:19:00Z">
        <w:r w:rsidRPr="002226F6" w:rsidDel="009505DE">
          <w:rPr>
            <w:rFonts w:ascii="Segoe UI" w:eastAsia="Times New Roman" w:hAnsi="Segoe UI" w:cs="Segoe UI"/>
            <w:sz w:val="18"/>
            <w:szCs w:val="18"/>
          </w:rPr>
          <w:delText>TASK TEAM:</w:delText>
        </w:r>
      </w:del>
    </w:p>
    <w:p w14:paraId="7B972FE7" w14:textId="21D9110F" w:rsidR="0075691E" w:rsidRPr="002226F6" w:rsidDel="009505DE" w:rsidRDefault="0075691E" w:rsidP="0065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del w:id="177" w:author="Telmo Batista" w:date="2020-01-21T15:19:00Z"/>
          <w:rFonts w:ascii="Segoe UI" w:eastAsia="Times New Roman" w:hAnsi="Segoe UI" w:cs="Segoe UI"/>
          <w:sz w:val="18"/>
          <w:szCs w:val="18"/>
        </w:rPr>
      </w:pPr>
      <w:del w:id="178" w:author="Telmo Batista" w:date="2020-01-21T15:19:00Z">
        <w:r w:rsidRPr="002226F6" w:rsidDel="009505DE">
          <w:rPr>
            <w:rFonts w:ascii="Segoe UI" w:eastAsia="Times New Roman" w:hAnsi="Segoe UI" w:cs="Segoe UI"/>
            <w:sz w:val="18"/>
            <w:szCs w:val="18"/>
          </w:rPr>
          <w:delText xml:space="preserve">    TA:</w:delText>
        </w:r>
        <w:r w:rsidRPr="002226F6" w:rsidDel="009505DE">
          <w:rPr>
            <w:rFonts w:ascii="Segoe UI" w:eastAsia="Times New Roman" w:hAnsi="Segoe UI" w:cs="Segoe UI"/>
            <w:sz w:val="18"/>
            <w:szCs w:val="18"/>
          </w:rPr>
          <w:tab/>
        </w:r>
      </w:del>
    </w:p>
    <w:p w14:paraId="7215A2BB" w14:textId="30D81B78" w:rsidR="0075691E" w:rsidRPr="002226F6" w:rsidDel="009505DE" w:rsidRDefault="0075691E" w:rsidP="0065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del w:id="179" w:author="Telmo Batista" w:date="2020-01-21T15:19:00Z"/>
          <w:rFonts w:ascii="Segoe UI" w:eastAsia="Times New Roman" w:hAnsi="Segoe UI" w:cs="Segoe UI"/>
          <w:sz w:val="18"/>
          <w:szCs w:val="18"/>
        </w:rPr>
      </w:pPr>
      <w:del w:id="180" w:author="Telmo Batista" w:date="2020-01-21T15:19:00Z">
        <w:r w:rsidRPr="002226F6" w:rsidDel="009505DE">
          <w:rPr>
            <w:rFonts w:ascii="Segoe UI" w:eastAsia="Times New Roman" w:hAnsi="Segoe UI" w:cs="Segoe UI"/>
            <w:sz w:val="18"/>
            <w:szCs w:val="18"/>
          </w:rPr>
          <w:delText xml:space="preserve">    SEs:</w:delText>
        </w:r>
      </w:del>
    </w:p>
    <w:p w14:paraId="4310DCD7" w14:textId="59A57F3D" w:rsidR="0075691E" w:rsidRPr="002226F6" w:rsidDel="009505DE" w:rsidRDefault="0075691E" w:rsidP="0065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del w:id="181" w:author="Telmo Batista" w:date="2020-01-21T15:19:00Z"/>
          <w:rFonts w:ascii="Segoe UI" w:eastAsia="Times New Roman" w:hAnsi="Segoe UI" w:cs="Segoe UI"/>
          <w:sz w:val="18"/>
          <w:szCs w:val="18"/>
        </w:rPr>
      </w:pPr>
      <w:del w:id="182" w:author="Telmo Batista" w:date="2020-01-21T15:19:00Z">
        <w:r w:rsidRPr="002226F6" w:rsidDel="009505DE">
          <w:rPr>
            <w:rFonts w:ascii="Segoe UI" w:eastAsia="Times New Roman" w:hAnsi="Segoe UI" w:cs="Segoe UI"/>
            <w:sz w:val="18"/>
            <w:szCs w:val="18"/>
          </w:rPr>
          <w:delText>NOTE: if you have not been designated as part of the LSI/SIE Task Team and own a related case, please reach out to the TA for receiving instructions about how to handle it</w:delText>
        </w:r>
      </w:del>
    </w:p>
    <w:p w14:paraId="78F4F626" w14:textId="7CB69D6D" w:rsidR="0075691E" w:rsidRPr="0075691E" w:rsidRDefault="0075691E" w:rsidP="006510AE">
      <w:pPr>
        <w:spacing w:before="240" w:after="240" w:line="240" w:lineRule="auto"/>
        <w:ind w:left="720"/>
        <w:rPr>
          <w:rFonts w:ascii="Segoe UI" w:eastAsia="Times New Roman" w:hAnsi="Segoe UI" w:cs="Segoe UI"/>
          <w:sz w:val="18"/>
          <w:szCs w:val="18"/>
        </w:rPr>
      </w:pPr>
      <w:r w:rsidRPr="0075691E">
        <w:rPr>
          <w:rFonts w:ascii="Segoe UI" w:eastAsia="Times New Roman" w:hAnsi="Segoe UI" w:cs="Segoe UI"/>
          <w:sz w:val="18"/>
          <w:szCs w:val="18"/>
        </w:rPr>
        <w:t xml:space="preserve">TA or designated CSS engineer will continue to be on </w:t>
      </w:r>
      <w:r w:rsidRPr="002226F6">
        <w:rPr>
          <w:rFonts w:ascii="Segoe UI" w:eastAsia="Times New Roman" w:hAnsi="Segoe UI" w:cs="Segoe UI"/>
          <w:sz w:val="18"/>
          <w:szCs w:val="18"/>
        </w:rPr>
        <w:t>P</w:t>
      </w:r>
      <w:ins w:id="183" w:author="Michael Waiters" w:date="2020-01-17T11:37:00Z">
        <w:r w:rsidR="009505DE" w:rsidRPr="002226F6">
          <w:rPr>
            <w:rFonts w:ascii="Segoe UI" w:eastAsia="Times New Roman" w:hAnsi="Segoe UI" w:cs="Segoe UI"/>
            <w:sz w:val="18"/>
            <w:szCs w:val="18"/>
          </w:rPr>
          <w:t>artner controlled bridge</w:t>
        </w:r>
      </w:ins>
      <w:del w:id="184" w:author="Michael Waiters" w:date="2020-01-17T11:37:00Z">
        <w:r w:rsidRPr="002226F6" w:rsidDel="009505DE">
          <w:rPr>
            <w:rFonts w:ascii="Segoe UI" w:eastAsia="Times New Roman" w:hAnsi="Segoe UI" w:cs="Segoe UI"/>
            <w:sz w:val="18"/>
            <w:szCs w:val="18"/>
          </w:rPr>
          <w:delText>CB</w:delText>
        </w:r>
      </w:del>
      <w:r w:rsidRPr="002226F6">
        <w:rPr>
          <w:rFonts w:ascii="Segoe UI" w:eastAsia="Times New Roman" w:hAnsi="Segoe UI" w:cs="Segoe UI"/>
          <w:sz w:val="18"/>
          <w:szCs w:val="18"/>
        </w:rPr>
        <w:t xml:space="preserve"> </w:t>
      </w:r>
      <w:ins w:id="185" w:author="Michael Waiters" w:date="2020-01-17T11:38:00Z">
        <w:r w:rsidR="00B87F1A" w:rsidRPr="002226F6">
          <w:rPr>
            <w:rFonts w:ascii="Segoe UI" w:eastAsia="Times New Roman" w:hAnsi="Segoe UI" w:cs="Segoe UI"/>
            <w:sz w:val="18"/>
            <w:szCs w:val="18"/>
          </w:rPr>
          <w:t xml:space="preserve">and/or </w:t>
        </w:r>
      </w:ins>
      <w:del w:id="186" w:author="Michael Waiters" w:date="2020-01-17T11:38:00Z">
        <w:r w:rsidRPr="002226F6" w:rsidDel="00B87F1A">
          <w:rPr>
            <w:rFonts w:ascii="Segoe UI" w:eastAsia="Times New Roman" w:hAnsi="Segoe UI" w:cs="Segoe UI"/>
            <w:sz w:val="18"/>
            <w:szCs w:val="18"/>
          </w:rPr>
          <w:delText xml:space="preserve">(if needed on </w:delText>
        </w:r>
      </w:del>
      <w:r w:rsidRPr="002226F6">
        <w:rPr>
          <w:rFonts w:ascii="Segoe UI" w:eastAsia="Times New Roman" w:hAnsi="Segoe UI" w:cs="Segoe UI"/>
          <w:sz w:val="18"/>
          <w:szCs w:val="18"/>
        </w:rPr>
        <w:t>T</w:t>
      </w:r>
      <w:ins w:id="187" w:author="Michael Waiters" w:date="2020-01-17T11:37:00Z">
        <w:r w:rsidR="009505DE" w:rsidRPr="002226F6">
          <w:rPr>
            <w:rFonts w:ascii="Segoe UI" w:eastAsia="Times New Roman" w:hAnsi="Segoe UI" w:cs="Segoe UI"/>
            <w:sz w:val="18"/>
            <w:szCs w:val="18"/>
          </w:rPr>
          <w:t>echnical controlled bridge</w:t>
        </w:r>
      </w:ins>
      <w:ins w:id="188" w:author="Telmo Batista" w:date="2020-01-21T15:21:00Z">
        <w:r w:rsidR="00E21690" w:rsidRPr="002226F6">
          <w:rPr>
            <w:rFonts w:ascii="Segoe UI" w:eastAsia="Times New Roman" w:hAnsi="Segoe UI" w:cs="Segoe UI"/>
            <w:sz w:val="18"/>
            <w:szCs w:val="18"/>
          </w:rPr>
          <w:t xml:space="preserve"> </w:t>
        </w:r>
      </w:ins>
      <w:del w:id="189" w:author="Telmo Batista" w:date="2020-01-21T15:20:00Z">
        <w:r w:rsidRPr="0075691E">
          <w:rPr>
            <w:rFonts w:ascii="Segoe UI" w:eastAsia="Times New Roman" w:hAnsi="Segoe UI" w:cs="Segoe UI"/>
            <w:sz w:val="18"/>
            <w:szCs w:val="18"/>
          </w:rPr>
          <w:delText>LSI</w:delText>
        </w:r>
      </w:del>
    </w:p>
    <w:p w14:paraId="2F184A10" w14:textId="12186FD1" w:rsidR="003B1B9D" w:rsidRPr="0075691E" w:rsidRDefault="003B1B9D" w:rsidP="003B1B9D">
      <w:pPr>
        <w:numPr>
          <w:ilvl w:val="0"/>
          <w:numId w:val="3"/>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 xml:space="preserve">TA or designated CSS engineer will continue to be on </w:t>
      </w:r>
      <w:r w:rsidRPr="003B1B9D">
        <w:rPr>
          <w:rFonts w:ascii="Segoe UI" w:eastAsia="Times New Roman" w:hAnsi="Segoe UI" w:cs="Segoe UI"/>
          <w:sz w:val="18"/>
          <w:szCs w:val="18"/>
        </w:rPr>
        <w:t xml:space="preserve">Partner controlled bridge and/or Technical controlled bridge </w:t>
      </w:r>
      <w:r w:rsidRPr="0075691E">
        <w:rPr>
          <w:rFonts w:ascii="Segoe UI" w:eastAsia="Times New Roman" w:hAnsi="Segoe UI" w:cs="Segoe UI"/>
          <w:sz w:val="18"/>
          <w:szCs w:val="18"/>
        </w:rPr>
        <w:t xml:space="preserve">to get latest information on the </w:t>
      </w:r>
      <w:r>
        <w:rPr>
          <w:rFonts w:ascii="Segoe UI" w:eastAsia="Times New Roman" w:hAnsi="Segoe UI" w:cs="Segoe UI"/>
          <w:sz w:val="18"/>
          <w:szCs w:val="18"/>
        </w:rPr>
        <w:t>SIE</w:t>
      </w:r>
    </w:p>
    <w:p w14:paraId="68940C09" w14:textId="56052A1D" w:rsidR="0075691E" w:rsidRPr="0075691E" w:rsidRDefault="0075691E" w:rsidP="0075691E">
      <w:pPr>
        <w:numPr>
          <w:ilvl w:val="0"/>
          <w:numId w:val="3"/>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 xml:space="preserve">Continue to scan the queue for any new incoming cases and update them accordingly </w:t>
      </w:r>
    </w:p>
    <w:p w14:paraId="68D66BFA" w14:textId="237C0DD2" w:rsidR="0075691E" w:rsidRPr="0075691E" w:rsidRDefault="0075691E" w:rsidP="0075691E">
      <w:pPr>
        <w:numPr>
          <w:ilvl w:val="0"/>
          <w:numId w:val="3"/>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 xml:space="preserve">For ALL cases: </w:t>
      </w:r>
    </w:p>
    <w:p w14:paraId="04F954AE" w14:textId="2AF4CCA5" w:rsidR="0075691E" w:rsidRPr="0075691E" w:rsidRDefault="0075691E" w:rsidP="0075691E">
      <w:pPr>
        <w:numPr>
          <w:ilvl w:val="1"/>
          <w:numId w:val="3"/>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 xml:space="preserve">Update the </w:t>
      </w:r>
      <w:r w:rsidRPr="0075691E">
        <w:rPr>
          <w:rFonts w:ascii="Segoe UI" w:eastAsia="Times New Roman" w:hAnsi="Segoe UI" w:cs="Segoe UI"/>
          <w:b/>
          <w:bCs/>
          <w:sz w:val="18"/>
          <w:szCs w:val="18"/>
        </w:rPr>
        <w:t>IcM incident #</w:t>
      </w:r>
      <w:r w:rsidRPr="0075691E">
        <w:rPr>
          <w:rFonts w:ascii="Segoe UI" w:eastAsia="Times New Roman" w:hAnsi="Segoe UI" w:cs="Segoe UI"/>
          <w:sz w:val="18"/>
          <w:szCs w:val="18"/>
        </w:rPr>
        <w:t xml:space="preserve"> field in Service Desk to include the </w:t>
      </w:r>
      <w:ins w:id="190" w:author="Telmo Batista" w:date="2020-01-21T15:23:00Z">
        <w:r w:rsidR="00E863DD">
          <w:rPr>
            <w:rFonts w:ascii="Segoe UI" w:eastAsia="Times New Roman" w:hAnsi="Segoe UI" w:cs="Segoe UI"/>
            <w:sz w:val="18"/>
            <w:szCs w:val="18"/>
          </w:rPr>
          <w:t>SIE</w:t>
        </w:r>
      </w:ins>
      <w:del w:id="191" w:author="Telmo Batista" w:date="2020-01-21T15:23:00Z">
        <w:r w:rsidRPr="0075691E">
          <w:rPr>
            <w:rFonts w:ascii="Segoe UI" w:eastAsia="Times New Roman" w:hAnsi="Segoe UI" w:cs="Segoe UI"/>
            <w:sz w:val="18"/>
            <w:szCs w:val="18"/>
          </w:rPr>
          <w:delText>LSI</w:delText>
        </w:r>
      </w:del>
      <w:r w:rsidRPr="0075691E">
        <w:rPr>
          <w:rFonts w:ascii="Segoe UI" w:eastAsia="Times New Roman" w:hAnsi="Segoe UI" w:cs="Segoe UI"/>
          <w:sz w:val="18"/>
          <w:szCs w:val="18"/>
        </w:rPr>
        <w:t xml:space="preserve"> number appending </w:t>
      </w:r>
    </w:p>
    <w:p w14:paraId="6C32382D" w14:textId="77777777" w:rsidR="0075691E" w:rsidRPr="0075691E" w:rsidRDefault="0075691E" w:rsidP="0075691E">
      <w:pPr>
        <w:numPr>
          <w:ilvl w:val="1"/>
          <w:numId w:val="3"/>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 xml:space="preserve">Change case Status to </w:t>
      </w:r>
      <w:r w:rsidRPr="0075691E">
        <w:rPr>
          <w:rFonts w:ascii="Segoe UI" w:eastAsia="Times New Roman" w:hAnsi="Segoe UI" w:cs="Segoe UI"/>
          <w:b/>
          <w:bCs/>
          <w:sz w:val="18"/>
          <w:szCs w:val="18"/>
        </w:rPr>
        <w:t>Troubleshooting</w:t>
      </w:r>
      <w:r w:rsidRPr="0075691E">
        <w:rPr>
          <w:rFonts w:ascii="Segoe UI" w:eastAsia="Times New Roman" w:hAnsi="Segoe UI" w:cs="Segoe UI"/>
          <w:sz w:val="18"/>
          <w:szCs w:val="18"/>
        </w:rPr>
        <w:t>.</w:t>
      </w:r>
    </w:p>
    <w:p w14:paraId="5DA2138D" w14:textId="04C266AC" w:rsidR="0075691E" w:rsidRPr="002226F6" w:rsidRDefault="0075691E" w:rsidP="0075691E">
      <w:pPr>
        <w:numPr>
          <w:ilvl w:val="1"/>
          <w:numId w:val="3"/>
        </w:numPr>
        <w:spacing w:before="240" w:after="240" w:line="240" w:lineRule="auto"/>
        <w:rPr>
          <w:rFonts w:ascii="Segoe UI" w:eastAsia="Times New Roman" w:hAnsi="Segoe UI" w:cs="Segoe UI"/>
          <w:sz w:val="18"/>
          <w:szCs w:val="18"/>
        </w:rPr>
      </w:pPr>
      <w:r w:rsidRPr="002226F6">
        <w:rPr>
          <w:rFonts w:ascii="Segoe UI" w:eastAsia="Times New Roman" w:hAnsi="Segoe UI" w:cs="Segoe UI"/>
          <w:sz w:val="18"/>
          <w:szCs w:val="18"/>
        </w:rPr>
        <w:t xml:space="preserve">Mark non-SIE related cases </w:t>
      </w:r>
      <w:r w:rsidRPr="002226F6">
        <w:rPr>
          <w:rFonts w:ascii="Segoe UI" w:eastAsia="Times New Roman" w:hAnsi="Segoe UI" w:cs="Segoe UI"/>
          <w:b/>
          <w:bCs/>
          <w:sz w:val="18"/>
          <w:szCs w:val="18"/>
        </w:rPr>
        <w:t xml:space="preserve">"NOT </w:t>
      </w:r>
      <w:ins w:id="192" w:author="Michael Waiters" w:date="2020-01-17T11:52:00Z">
        <w:r w:rsidR="00D63418" w:rsidRPr="002226F6">
          <w:rPr>
            <w:rFonts w:ascii="Segoe UI" w:eastAsia="Times New Roman" w:hAnsi="Segoe UI" w:cs="Segoe UI"/>
            <w:b/>
            <w:bCs/>
            <w:sz w:val="18"/>
            <w:szCs w:val="18"/>
          </w:rPr>
          <w:t>SIE</w:t>
        </w:r>
      </w:ins>
      <w:del w:id="193" w:author="Michael Waiters" w:date="2020-01-17T11:52:00Z">
        <w:r w:rsidRPr="002226F6" w:rsidDel="00D63418">
          <w:rPr>
            <w:rFonts w:ascii="Segoe UI" w:eastAsia="Times New Roman" w:hAnsi="Segoe UI" w:cs="Segoe UI"/>
            <w:b/>
            <w:bCs/>
            <w:sz w:val="18"/>
            <w:szCs w:val="18"/>
          </w:rPr>
          <w:delText>LSI</w:delText>
        </w:r>
      </w:del>
      <w:r w:rsidRPr="002226F6">
        <w:rPr>
          <w:rFonts w:ascii="Segoe UI" w:eastAsia="Times New Roman" w:hAnsi="Segoe UI" w:cs="Segoe UI"/>
          <w:b/>
          <w:bCs/>
          <w:sz w:val="18"/>
          <w:szCs w:val="18"/>
        </w:rPr>
        <w:t>"</w:t>
      </w:r>
      <w:r w:rsidRPr="002226F6">
        <w:rPr>
          <w:rFonts w:ascii="Segoe UI" w:eastAsia="Times New Roman" w:hAnsi="Segoe UI" w:cs="Segoe UI"/>
          <w:sz w:val="18"/>
          <w:szCs w:val="18"/>
        </w:rPr>
        <w:t xml:space="preserve"> in the internal title</w:t>
      </w:r>
      <w:ins w:id="194" w:author="Michael Waiters" w:date="2020-01-17T11:48:00Z">
        <w:r w:rsidR="001423C2" w:rsidRPr="002226F6">
          <w:rPr>
            <w:rFonts w:ascii="Segoe UI" w:eastAsia="Times New Roman" w:hAnsi="Segoe UI" w:cs="Segoe UI"/>
            <w:sz w:val="18"/>
            <w:szCs w:val="18"/>
          </w:rPr>
          <w:t xml:space="preserve"> </w:t>
        </w:r>
      </w:ins>
    </w:p>
    <w:p w14:paraId="2DD4F625" w14:textId="77777777" w:rsidR="0075691E" w:rsidRPr="0075691E" w:rsidRDefault="0075691E" w:rsidP="0075691E">
      <w:pPr>
        <w:numPr>
          <w:ilvl w:val="1"/>
          <w:numId w:val="3"/>
        </w:numPr>
        <w:spacing w:before="240" w:after="240" w:line="240" w:lineRule="auto"/>
        <w:rPr>
          <w:rFonts w:ascii="Segoe UI" w:eastAsia="Times New Roman" w:hAnsi="Segoe UI" w:cs="Segoe UI"/>
          <w:sz w:val="18"/>
          <w:szCs w:val="18"/>
        </w:rPr>
      </w:pPr>
      <w:r w:rsidRPr="002226F6">
        <w:rPr>
          <w:rFonts w:ascii="Segoe UI" w:eastAsia="Times New Roman" w:hAnsi="Segoe UI" w:cs="Segoe UI"/>
          <w:sz w:val="18"/>
          <w:szCs w:val="18"/>
        </w:rPr>
        <w:t>Make sure the "</w:t>
      </w:r>
      <w:r w:rsidRPr="002226F6">
        <w:rPr>
          <w:rFonts w:ascii="Segoe UI" w:eastAsia="Times New Roman" w:hAnsi="Segoe UI" w:cs="Segoe UI"/>
          <w:b/>
          <w:bCs/>
          <w:sz w:val="18"/>
          <w:szCs w:val="18"/>
        </w:rPr>
        <w:t>Service Impacting Event (SIE)"</w:t>
      </w:r>
      <w:r w:rsidRPr="002226F6">
        <w:rPr>
          <w:rFonts w:ascii="Segoe UI" w:eastAsia="Times New Roman" w:hAnsi="Segoe UI" w:cs="Segoe UI"/>
          <w:sz w:val="18"/>
          <w:szCs w:val="18"/>
        </w:rPr>
        <w:t xml:space="preserve"> checkbox is marked</w:t>
      </w:r>
    </w:p>
    <w:p w14:paraId="6101534A" w14:textId="77777777" w:rsidR="00DA65A7" w:rsidRPr="0075691E" w:rsidRDefault="00DA65A7" w:rsidP="00DA65A7">
      <w:pPr>
        <w:numPr>
          <w:ilvl w:val="0"/>
          <w:numId w:val="3"/>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 xml:space="preserve">Start sending communication to cases marked as SIE from the SIE mailer tool, using message taken from </w:t>
      </w:r>
      <w:hyperlink r:id="rId13" w:anchor="/incidentcentral" w:tgtFrame="_blank" w:history="1">
        <w:r w:rsidRPr="0075691E">
          <w:rPr>
            <w:rFonts w:ascii="Segoe UI" w:eastAsia="Times New Roman" w:hAnsi="Segoe UI" w:cs="Segoe UI"/>
            <w:color w:val="0000FF"/>
            <w:sz w:val="18"/>
            <w:szCs w:val="18"/>
            <w:u w:val="single"/>
          </w:rPr>
          <w:t>Iridias</w:t>
        </w:r>
      </w:hyperlink>
      <w:r w:rsidRPr="0075691E">
        <w:rPr>
          <w:rFonts w:ascii="Segoe UI" w:eastAsia="Times New Roman" w:hAnsi="Segoe UI" w:cs="Segoe UI"/>
          <w:sz w:val="18"/>
          <w:szCs w:val="18"/>
        </w:rPr>
        <w:t xml:space="preserve"> . Only use latest public message, do not include internal communications </w:t>
      </w:r>
    </w:p>
    <w:p w14:paraId="0AE51806" w14:textId="77777777" w:rsidR="00DA65A7" w:rsidRPr="0075691E" w:rsidRDefault="00DA65A7" w:rsidP="00DA65A7">
      <w:pPr>
        <w:numPr>
          <w:ilvl w:val="1"/>
          <w:numId w:val="3"/>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 xml:space="preserve">The SIE communication message should include this statement: </w:t>
      </w:r>
    </w:p>
    <w:p w14:paraId="11D7655D" w14:textId="77777777" w:rsidR="00DA65A7" w:rsidRPr="0075691E" w:rsidRDefault="00DA65A7" w:rsidP="00DA65A7">
      <w:pPr>
        <w:numPr>
          <w:ilvl w:val="2"/>
          <w:numId w:val="3"/>
        </w:numPr>
        <w:spacing w:before="240" w:after="240" w:line="240" w:lineRule="auto"/>
        <w:rPr>
          <w:rFonts w:ascii="Segoe UI" w:eastAsia="Times New Roman" w:hAnsi="Segoe UI" w:cs="Segoe UI"/>
          <w:sz w:val="18"/>
          <w:szCs w:val="18"/>
        </w:rPr>
      </w:pPr>
      <w:r w:rsidRPr="0075691E">
        <w:rPr>
          <w:rFonts w:ascii="Segoe UI" w:eastAsia="Times New Roman" w:hAnsi="Segoe UI" w:cs="Segoe UI"/>
          <w:b/>
          <w:bCs/>
          <w:i/>
          <w:iCs/>
          <w:sz w:val="18"/>
          <w:szCs w:val="18"/>
        </w:rPr>
        <w:lastRenderedPageBreak/>
        <w:t xml:space="preserve">"Stay informed about Azure service issues by creating custom service health alerts: </w:t>
      </w:r>
      <w:hyperlink r:id="rId14" w:tgtFrame="_blank" w:history="1">
        <w:r w:rsidRPr="0075691E">
          <w:rPr>
            <w:rFonts w:ascii="Segoe UI" w:eastAsia="Times New Roman" w:hAnsi="Segoe UI" w:cs="Segoe UI"/>
            <w:b/>
            <w:bCs/>
            <w:i/>
            <w:iCs/>
            <w:color w:val="0000FF"/>
            <w:sz w:val="18"/>
            <w:szCs w:val="18"/>
            <w:u w:val="single"/>
          </w:rPr>
          <w:t>https://aka.ms/ash-videos</w:t>
        </w:r>
      </w:hyperlink>
      <w:r w:rsidRPr="0075691E">
        <w:rPr>
          <w:rFonts w:ascii="Segoe UI" w:eastAsia="Times New Roman" w:hAnsi="Segoe UI" w:cs="Segoe UI"/>
          <w:b/>
          <w:bCs/>
          <w:i/>
          <w:iCs/>
          <w:sz w:val="18"/>
          <w:szCs w:val="18"/>
        </w:rPr>
        <w:t xml:space="preserve"> for video tutorials and </w:t>
      </w:r>
      <w:hyperlink r:id="rId15" w:tgtFrame="_blank" w:history="1">
        <w:r w:rsidRPr="0075691E">
          <w:rPr>
            <w:rFonts w:ascii="Segoe UI" w:eastAsia="Times New Roman" w:hAnsi="Segoe UI" w:cs="Segoe UI"/>
            <w:b/>
            <w:bCs/>
            <w:i/>
            <w:iCs/>
            <w:color w:val="0000FF"/>
            <w:sz w:val="18"/>
            <w:szCs w:val="18"/>
            <w:u w:val="single"/>
          </w:rPr>
          <w:t>https://aka.ms/ash-alerts</w:t>
        </w:r>
      </w:hyperlink>
      <w:r w:rsidRPr="0075691E">
        <w:rPr>
          <w:rFonts w:ascii="Segoe UI" w:eastAsia="Times New Roman" w:hAnsi="Segoe UI" w:cs="Segoe UI"/>
          <w:b/>
          <w:bCs/>
          <w:i/>
          <w:iCs/>
          <w:sz w:val="18"/>
          <w:szCs w:val="18"/>
        </w:rPr>
        <w:t xml:space="preserve"> for how-to documentation."</w:t>
      </w:r>
    </w:p>
    <w:p w14:paraId="0F5869B2" w14:textId="77777777" w:rsidR="00DA65A7" w:rsidRPr="0075691E" w:rsidRDefault="00DA65A7" w:rsidP="00DA65A7">
      <w:pPr>
        <w:numPr>
          <w:ilvl w:val="1"/>
          <w:numId w:val="3"/>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TA's should ensure customer communication happens without fail on regular basis (hourly), unless otherwise communicated by AzComm / PG</w:t>
      </w:r>
    </w:p>
    <w:p w14:paraId="4DDB7B06" w14:textId="77777777" w:rsidR="00DA65A7" w:rsidRPr="0075691E" w:rsidRDefault="00DA65A7" w:rsidP="00DA65A7">
      <w:pPr>
        <w:numPr>
          <w:ilvl w:val="1"/>
          <w:numId w:val="3"/>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Send the same updates to the team as detailed in step 2</w:t>
      </w:r>
    </w:p>
    <w:p w14:paraId="58ACE661" w14:textId="50BD0DA5" w:rsidR="0075691E" w:rsidRPr="009452C0" w:rsidRDefault="0075691E" w:rsidP="0075691E">
      <w:pPr>
        <w:numPr>
          <w:ilvl w:val="0"/>
          <w:numId w:val="3"/>
        </w:numPr>
        <w:spacing w:before="240" w:after="240" w:line="240" w:lineRule="auto"/>
        <w:rPr>
          <w:ins w:id="195" w:author="Telmo Batista" w:date="2020-01-21T15:36:00Z"/>
          <w:rFonts w:ascii="Segoe UI" w:eastAsia="Times New Roman" w:hAnsi="Segoe UI" w:cs="Segoe UI"/>
          <w:sz w:val="18"/>
          <w:szCs w:val="18"/>
        </w:rPr>
      </w:pPr>
      <w:r w:rsidRPr="0075691E">
        <w:rPr>
          <w:rFonts w:ascii="Segoe UI" w:eastAsia="Times New Roman" w:hAnsi="Segoe UI" w:cs="Segoe UI"/>
          <w:sz w:val="18"/>
          <w:szCs w:val="18"/>
        </w:rPr>
        <w:t xml:space="preserve">Designate one TA/SME to scan the SIE cases list which has "Inbound Email" column "Yes", and if specific assistance is required, </w:t>
      </w:r>
      <w:r w:rsidRPr="0075691E">
        <w:rPr>
          <w:rFonts w:ascii="Segoe UI" w:eastAsia="Times New Roman" w:hAnsi="Segoe UI" w:cs="Segoe UI"/>
          <w:b/>
          <w:bCs/>
          <w:sz w:val="18"/>
          <w:szCs w:val="18"/>
        </w:rPr>
        <w:t>uncheck the SIE box</w:t>
      </w:r>
      <w:r w:rsidRPr="0075691E">
        <w:rPr>
          <w:rFonts w:ascii="Segoe UI" w:eastAsia="Times New Roman" w:hAnsi="Segoe UI" w:cs="Segoe UI"/>
          <w:sz w:val="18"/>
          <w:szCs w:val="18"/>
        </w:rPr>
        <w:t xml:space="preserve">, change the title to </w:t>
      </w:r>
      <w:r w:rsidRPr="0075691E">
        <w:rPr>
          <w:rFonts w:ascii="Segoe UI" w:eastAsia="Times New Roman" w:hAnsi="Segoe UI" w:cs="Segoe UI"/>
          <w:b/>
          <w:bCs/>
          <w:sz w:val="18"/>
          <w:szCs w:val="18"/>
        </w:rPr>
        <w:t>"</w:t>
      </w:r>
      <w:ins w:id="196" w:author="Telmo Batista" w:date="2020-01-21T15:32:00Z">
        <w:r w:rsidR="00764BA2">
          <w:rPr>
            <w:rFonts w:ascii="Segoe UI" w:eastAsia="Times New Roman" w:hAnsi="Segoe UI" w:cs="Segoe UI"/>
            <w:b/>
            <w:bCs/>
            <w:sz w:val="18"/>
            <w:szCs w:val="18"/>
          </w:rPr>
          <w:t>SIE</w:t>
        </w:r>
      </w:ins>
      <w:del w:id="197" w:author="Telmo Batista" w:date="2020-01-21T15:32:00Z">
        <w:r w:rsidRPr="0075691E">
          <w:rPr>
            <w:rFonts w:ascii="Segoe UI" w:eastAsia="Times New Roman" w:hAnsi="Segoe UI" w:cs="Segoe UI"/>
            <w:b/>
            <w:bCs/>
            <w:sz w:val="18"/>
            <w:szCs w:val="18"/>
          </w:rPr>
          <w:delText>LSI</w:delText>
        </w:r>
      </w:del>
      <w:r w:rsidRPr="0075691E">
        <w:rPr>
          <w:rFonts w:ascii="Segoe UI" w:eastAsia="Times New Roman" w:hAnsi="Segoe UI" w:cs="Segoe UI"/>
          <w:b/>
          <w:bCs/>
          <w:sz w:val="18"/>
          <w:szCs w:val="18"/>
        </w:rPr>
        <w:t xml:space="preserve"> # SPECIAL ATTENTION NEEDED"</w:t>
      </w:r>
      <w:r w:rsidRPr="0075691E">
        <w:rPr>
          <w:rFonts w:ascii="Segoe UI" w:eastAsia="Times New Roman" w:hAnsi="Segoe UI" w:cs="Segoe UI"/>
          <w:sz w:val="18"/>
          <w:szCs w:val="18"/>
        </w:rPr>
        <w:t xml:space="preserve"> and </w:t>
      </w:r>
      <w:r w:rsidRPr="0075691E">
        <w:rPr>
          <w:rFonts w:ascii="Segoe UI" w:eastAsia="Times New Roman" w:hAnsi="Segoe UI" w:cs="Segoe UI"/>
          <w:b/>
          <w:bCs/>
          <w:sz w:val="18"/>
          <w:szCs w:val="18"/>
        </w:rPr>
        <w:t>send the case back to the queue</w:t>
      </w:r>
      <w:ins w:id="198" w:author="Telmo Batista" w:date="2020-01-21T15:34:00Z">
        <w:r w:rsidR="00B213D8">
          <w:rPr>
            <w:rFonts w:ascii="Segoe UI" w:eastAsia="Times New Roman" w:hAnsi="Segoe UI" w:cs="Segoe UI"/>
            <w:b/>
            <w:bCs/>
            <w:sz w:val="18"/>
            <w:szCs w:val="18"/>
          </w:rPr>
          <w:t xml:space="preserve"> </w:t>
        </w:r>
      </w:ins>
    </w:p>
    <w:p w14:paraId="75768A24" w14:textId="41216E69" w:rsidR="009452C0" w:rsidRPr="00E1147C" w:rsidRDefault="00315F6B">
      <w:pPr>
        <w:numPr>
          <w:ilvl w:val="1"/>
          <w:numId w:val="3"/>
        </w:numPr>
        <w:spacing w:before="240" w:after="240" w:line="240" w:lineRule="auto"/>
        <w:rPr>
          <w:rFonts w:ascii="Segoe UI" w:eastAsia="Times New Roman" w:hAnsi="Segoe UI" w:cs="Segoe UI"/>
          <w:sz w:val="18"/>
          <w:szCs w:val="18"/>
        </w:rPr>
        <w:pPrChange w:id="199" w:author="Telmo Batista" w:date="2020-01-21T15:36:00Z">
          <w:pPr>
            <w:numPr>
              <w:numId w:val="3"/>
            </w:numPr>
            <w:tabs>
              <w:tab w:val="num" w:pos="720"/>
            </w:tabs>
            <w:spacing w:before="240" w:after="240" w:line="240" w:lineRule="auto"/>
            <w:ind w:left="720" w:hanging="360"/>
          </w:pPr>
        </w:pPrChange>
      </w:pPr>
      <w:ins w:id="200" w:author="Telmo Batista" w:date="2020-01-21T15:36:00Z">
        <w:r w:rsidRPr="00E1147C">
          <w:rPr>
            <w:rFonts w:ascii="Segoe UI" w:eastAsia="Times New Roman" w:hAnsi="Segoe UI" w:cs="Segoe UI"/>
            <w:sz w:val="18"/>
            <w:szCs w:val="18"/>
            <w:rPrChange w:id="201" w:author="Telmo Batista" w:date="2020-01-21T15:44:00Z">
              <w:rPr>
                <w:rFonts w:ascii="Segoe UI" w:eastAsia="Times New Roman" w:hAnsi="Segoe UI" w:cs="Segoe UI"/>
                <w:b/>
                <w:bCs/>
                <w:sz w:val="18"/>
                <w:szCs w:val="18"/>
              </w:rPr>
            </w:rPrChange>
          </w:rPr>
          <w:t xml:space="preserve">For a scenario </w:t>
        </w:r>
        <w:r w:rsidR="00665AB8" w:rsidRPr="00E1147C">
          <w:rPr>
            <w:rFonts w:ascii="Segoe UI" w:eastAsia="Times New Roman" w:hAnsi="Segoe UI" w:cs="Segoe UI"/>
            <w:sz w:val="18"/>
            <w:szCs w:val="18"/>
            <w:rPrChange w:id="202" w:author="Telmo Batista" w:date="2020-01-21T15:44:00Z">
              <w:rPr>
                <w:rFonts w:ascii="Segoe UI" w:eastAsia="Times New Roman" w:hAnsi="Segoe UI" w:cs="Segoe UI"/>
                <w:b/>
                <w:bCs/>
                <w:sz w:val="18"/>
                <w:szCs w:val="18"/>
              </w:rPr>
            </w:rPrChange>
          </w:rPr>
          <w:t xml:space="preserve">where a different TZ is monitoring the SIE cases and doesn’t own them, </w:t>
        </w:r>
        <w:r w:rsidR="00C15DE5" w:rsidRPr="00E1147C">
          <w:rPr>
            <w:rFonts w:ascii="Segoe UI" w:eastAsia="Times New Roman" w:hAnsi="Segoe UI" w:cs="Segoe UI"/>
            <w:sz w:val="18"/>
            <w:szCs w:val="18"/>
            <w:rPrChange w:id="203" w:author="Telmo Batista" w:date="2020-01-21T15:44:00Z">
              <w:rPr>
                <w:rFonts w:ascii="Segoe UI" w:eastAsia="Times New Roman" w:hAnsi="Segoe UI" w:cs="Segoe UI"/>
                <w:b/>
                <w:bCs/>
                <w:sz w:val="18"/>
                <w:szCs w:val="18"/>
              </w:rPr>
            </w:rPrChange>
          </w:rPr>
          <w:t xml:space="preserve">when the </w:t>
        </w:r>
      </w:ins>
      <w:ins w:id="204" w:author="Telmo Batista" w:date="2020-01-21T15:37:00Z">
        <w:r w:rsidR="00C15DE5" w:rsidRPr="00E1147C">
          <w:rPr>
            <w:rFonts w:ascii="Segoe UI" w:eastAsia="Times New Roman" w:hAnsi="Segoe UI" w:cs="Segoe UI"/>
            <w:sz w:val="18"/>
            <w:szCs w:val="18"/>
            <w:rPrChange w:id="205" w:author="Telmo Batista" w:date="2020-01-21T15:44:00Z">
              <w:rPr>
                <w:rFonts w:ascii="Segoe UI" w:eastAsia="Times New Roman" w:hAnsi="Segoe UI" w:cs="Segoe UI"/>
                <w:b/>
                <w:bCs/>
                <w:sz w:val="18"/>
                <w:szCs w:val="18"/>
              </w:rPr>
            </w:rPrChange>
          </w:rPr>
          <w:t xml:space="preserve">“Inbound email” column says “yes”, </w:t>
        </w:r>
        <w:r w:rsidR="000439F6" w:rsidRPr="00E1147C">
          <w:rPr>
            <w:rFonts w:ascii="Segoe UI" w:eastAsia="Times New Roman" w:hAnsi="Segoe UI" w:cs="Segoe UI"/>
            <w:sz w:val="18"/>
            <w:szCs w:val="18"/>
            <w:rPrChange w:id="206" w:author="Telmo Batista" w:date="2020-01-21T15:44:00Z">
              <w:rPr>
                <w:rFonts w:ascii="Segoe UI" w:eastAsia="Times New Roman" w:hAnsi="Segoe UI" w:cs="Segoe UI"/>
                <w:b/>
                <w:bCs/>
                <w:sz w:val="18"/>
                <w:szCs w:val="18"/>
              </w:rPr>
            </w:rPrChange>
          </w:rPr>
          <w:t xml:space="preserve">the case must be yanked </w:t>
        </w:r>
        <w:r w:rsidR="009D2E19" w:rsidRPr="00E1147C">
          <w:rPr>
            <w:rFonts w:ascii="Segoe UI" w:eastAsia="Times New Roman" w:hAnsi="Segoe UI" w:cs="Segoe UI"/>
            <w:sz w:val="18"/>
            <w:szCs w:val="18"/>
            <w:rPrChange w:id="207" w:author="Telmo Batista" w:date="2020-01-21T15:44:00Z">
              <w:rPr>
                <w:rFonts w:ascii="Segoe UI" w:eastAsia="Times New Roman" w:hAnsi="Segoe UI" w:cs="Segoe UI"/>
                <w:b/>
                <w:bCs/>
                <w:sz w:val="18"/>
                <w:szCs w:val="18"/>
              </w:rPr>
            </w:rPrChange>
          </w:rPr>
          <w:t>in order for action to be properly reflected on Service Desk</w:t>
        </w:r>
      </w:ins>
      <w:ins w:id="208" w:author="Telmo Batista" w:date="2020-01-21T15:38:00Z">
        <w:r w:rsidR="00BD2E78" w:rsidRPr="00E1147C">
          <w:rPr>
            <w:rFonts w:ascii="Segoe UI" w:eastAsia="Times New Roman" w:hAnsi="Segoe UI" w:cs="Segoe UI"/>
            <w:sz w:val="18"/>
            <w:szCs w:val="18"/>
            <w:rPrChange w:id="209" w:author="Telmo Batista" w:date="2020-01-21T15:44:00Z">
              <w:rPr>
                <w:rFonts w:ascii="Segoe UI" w:eastAsia="Times New Roman" w:hAnsi="Segoe UI" w:cs="Segoe UI"/>
                <w:b/>
                <w:bCs/>
                <w:sz w:val="18"/>
                <w:szCs w:val="18"/>
              </w:rPr>
            </w:rPrChange>
          </w:rPr>
          <w:t>, i.e., SIE “Inbound Email” to change status</w:t>
        </w:r>
      </w:ins>
    </w:p>
    <w:p w14:paraId="7C0EEFA6" w14:textId="77777777" w:rsidR="0075691E" w:rsidRPr="0075691E" w:rsidRDefault="0075691E" w:rsidP="0075691E">
      <w:pPr>
        <w:numPr>
          <w:ilvl w:val="0"/>
          <w:numId w:val="3"/>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If outage is mitigated ensure all the case status are changed accordingly and mitigation communications sent to customers as well.</w:t>
      </w:r>
    </w:p>
    <w:p w14:paraId="640CC065" w14:textId="77777777" w:rsidR="0075691E" w:rsidRPr="0075691E" w:rsidRDefault="0075691E" w:rsidP="0075691E">
      <w:pPr>
        <w:numPr>
          <w:ilvl w:val="0"/>
          <w:numId w:val="3"/>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 xml:space="preserve">In order to identify if any customer is still impacted post mitigation, keep checking cases with "Inbound Email" column "Yes": </w:t>
      </w:r>
    </w:p>
    <w:p w14:paraId="583DBDBA" w14:textId="77777777" w:rsidR="0075691E" w:rsidRPr="0075691E" w:rsidRDefault="0075691E" w:rsidP="0075691E">
      <w:pPr>
        <w:numPr>
          <w:ilvl w:val="1"/>
          <w:numId w:val="3"/>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If customer is still impacted, check with PG immediately and uncheck the SIE checkbox so that it appears in queue (Push it back to queue if it needs a new engineer).</w:t>
      </w:r>
    </w:p>
    <w:p w14:paraId="53A47D02" w14:textId="77777777" w:rsidR="0075691E" w:rsidRPr="0075691E" w:rsidRDefault="0075691E" w:rsidP="0075691E">
      <w:pPr>
        <w:numPr>
          <w:ilvl w:val="1"/>
          <w:numId w:val="3"/>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If a customer verified mitigation and asked to close the case no need to wait for RCA, just close it.</w:t>
      </w:r>
    </w:p>
    <w:p w14:paraId="685C99E7" w14:textId="77777777" w:rsidR="0075691E" w:rsidRPr="0075691E" w:rsidRDefault="0075691E" w:rsidP="0075691E">
      <w:pPr>
        <w:numPr>
          <w:ilvl w:val="1"/>
          <w:numId w:val="3"/>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If customer's SLA for service uptime has been violated AND customer has requested a refund, create a task to ASMS team so that they can create a new case on behalf of customer and then we can close this case.</w:t>
      </w:r>
    </w:p>
    <w:p w14:paraId="43892D80" w14:textId="77777777" w:rsidR="0075691E" w:rsidRPr="0075691E" w:rsidRDefault="0075691E" w:rsidP="0075691E">
      <w:pPr>
        <w:numPr>
          <w:ilvl w:val="0"/>
          <w:numId w:val="3"/>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Once RCA is ready send out closing communication, which should clearly state that the case is going to be closed in 24 hrs</w:t>
      </w:r>
    </w:p>
    <w:p w14:paraId="00A367A3" w14:textId="77777777" w:rsidR="0075691E" w:rsidRPr="0075691E" w:rsidRDefault="0075691E" w:rsidP="0075691E">
      <w:pPr>
        <w:numPr>
          <w:ilvl w:val="0"/>
          <w:numId w:val="3"/>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 xml:space="preserve">Add appropriate Root Cause Classification found under </w:t>
      </w:r>
      <w:r w:rsidRPr="0075691E">
        <w:rPr>
          <w:rFonts w:ascii="Segoe UI" w:eastAsia="Times New Roman" w:hAnsi="Segoe UI" w:cs="Segoe UI"/>
          <w:b/>
          <w:bCs/>
          <w:sz w:val="18"/>
          <w:szCs w:val="18"/>
        </w:rPr>
        <w:t>"Cloud Event (SIE)"</w:t>
      </w:r>
      <w:r w:rsidRPr="0075691E">
        <w:rPr>
          <w:rFonts w:ascii="Segoe UI" w:eastAsia="Times New Roman" w:hAnsi="Segoe UI" w:cs="Segoe UI"/>
          <w:sz w:val="18"/>
          <w:szCs w:val="18"/>
        </w:rPr>
        <w:t xml:space="preserve"> tree.</w:t>
      </w:r>
    </w:p>
    <w:p w14:paraId="17CB8D6B" w14:textId="77777777" w:rsidR="0075691E" w:rsidRPr="0075691E" w:rsidRDefault="0075691E" w:rsidP="0075691E">
      <w:pPr>
        <w:numPr>
          <w:ilvl w:val="0"/>
          <w:numId w:val="3"/>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Continue checking the SIE list for incoming emails from CX and reply accordingly</w:t>
      </w:r>
    </w:p>
    <w:p w14:paraId="76FCF3FF" w14:textId="77777777" w:rsidR="0075691E" w:rsidRDefault="0075691E" w:rsidP="0075691E">
      <w:pPr>
        <w:numPr>
          <w:ilvl w:val="0"/>
          <w:numId w:val="3"/>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After 24 hours or more (confirm with manager) close all the cases that either are unresponsive after previous communication or accepted close</w:t>
      </w:r>
    </w:p>
    <w:p w14:paraId="33E3AFCD" w14:textId="77777777" w:rsidR="00F468A7" w:rsidRPr="003B53C7" w:rsidRDefault="00F468A7" w:rsidP="00F468A7">
      <w:pPr>
        <w:spacing w:before="240" w:after="240" w:line="240" w:lineRule="auto"/>
        <w:rPr>
          <w:rFonts w:ascii="Segoe UI" w:eastAsia="Times New Roman" w:hAnsi="Segoe UI" w:cs="Segoe UI"/>
          <w:b/>
          <w:bCs/>
          <w:sz w:val="18"/>
          <w:szCs w:val="18"/>
        </w:rPr>
      </w:pPr>
      <w:r w:rsidRPr="003B53C7">
        <w:rPr>
          <w:rFonts w:ascii="Segoe UI" w:eastAsia="Times New Roman" w:hAnsi="Segoe UI" w:cs="Segoe UI"/>
          <w:b/>
          <w:bCs/>
          <w:sz w:val="18"/>
          <w:szCs w:val="18"/>
        </w:rPr>
        <w:t>SIE Transfer Between Regions</w:t>
      </w:r>
    </w:p>
    <w:p w14:paraId="40DC2384" w14:textId="77777777" w:rsidR="00F468A7" w:rsidRPr="003B53C7" w:rsidRDefault="00F468A7" w:rsidP="00F468A7">
      <w:pPr>
        <w:pStyle w:val="ListParagraph"/>
        <w:numPr>
          <w:ilvl w:val="0"/>
          <w:numId w:val="7"/>
        </w:numPr>
        <w:spacing w:before="240" w:after="240" w:line="240" w:lineRule="auto"/>
        <w:rPr>
          <w:rFonts w:eastAsia="Times New Roman"/>
          <w:spacing w:val="0"/>
          <w:sz w:val="18"/>
          <w:szCs w:val="18"/>
        </w:rPr>
      </w:pPr>
      <w:r w:rsidRPr="003B53C7">
        <w:rPr>
          <w:rFonts w:eastAsia="Times New Roman"/>
          <w:spacing w:val="0"/>
          <w:sz w:val="18"/>
          <w:szCs w:val="18"/>
        </w:rPr>
        <w:t>TA/Managers will actively reach out to next available region Manager and identify TA/SE</w:t>
      </w:r>
      <w:r>
        <w:rPr>
          <w:rFonts w:eastAsia="Times New Roman"/>
          <w:spacing w:val="0"/>
          <w:sz w:val="18"/>
          <w:szCs w:val="18"/>
        </w:rPr>
        <w:t xml:space="preserve"> in that region</w:t>
      </w:r>
      <w:r w:rsidRPr="003B53C7">
        <w:rPr>
          <w:rFonts w:eastAsia="Times New Roman"/>
          <w:spacing w:val="0"/>
          <w:sz w:val="18"/>
          <w:szCs w:val="18"/>
        </w:rPr>
        <w:t>.</w:t>
      </w:r>
    </w:p>
    <w:p w14:paraId="584B42D6" w14:textId="77777777" w:rsidR="00F468A7" w:rsidRPr="003B53C7" w:rsidRDefault="00F468A7" w:rsidP="00F468A7">
      <w:pPr>
        <w:pStyle w:val="ListParagraph"/>
        <w:numPr>
          <w:ilvl w:val="0"/>
          <w:numId w:val="7"/>
        </w:numPr>
        <w:spacing w:before="240" w:after="240" w:line="240" w:lineRule="auto"/>
        <w:rPr>
          <w:rFonts w:eastAsia="Times New Roman"/>
          <w:spacing w:val="0"/>
          <w:sz w:val="18"/>
          <w:szCs w:val="18"/>
        </w:rPr>
      </w:pPr>
      <w:r w:rsidRPr="003B53C7">
        <w:rPr>
          <w:rFonts w:eastAsia="Times New Roman"/>
          <w:spacing w:val="0"/>
          <w:sz w:val="18"/>
          <w:szCs w:val="18"/>
        </w:rPr>
        <w:t xml:space="preserve">For cases that needs attention, they will be transferred to newly identified </w:t>
      </w:r>
      <w:r>
        <w:rPr>
          <w:rFonts w:eastAsia="Times New Roman"/>
          <w:spacing w:val="0"/>
          <w:sz w:val="18"/>
          <w:szCs w:val="18"/>
        </w:rPr>
        <w:t>TA/</w:t>
      </w:r>
      <w:r w:rsidRPr="003B53C7">
        <w:rPr>
          <w:rFonts w:eastAsia="Times New Roman"/>
          <w:spacing w:val="0"/>
          <w:sz w:val="18"/>
          <w:szCs w:val="18"/>
        </w:rPr>
        <w:t>SE.</w:t>
      </w:r>
    </w:p>
    <w:p w14:paraId="5A4FFB4F" w14:textId="77777777" w:rsidR="00F468A7" w:rsidRPr="003B53C7" w:rsidRDefault="00F468A7" w:rsidP="00F468A7">
      <w:pPr>
        <w:pStyle w:val="ListParagraph"/>
        <w:numPr>
          <w:ilvl w:val="0"/>
          <w:numId w:val="7"/>
        </w:numPr>
        <w:spacing w:before="240" w:after="240" w:line="240" w:lineRule="auto"/>
        <w:rPr>
          <w:rFonts w:eastAsia="Times New Roman"/>
          <w:spacing w:val="0"/>
          <w:sz w:val="18"/>
          <w:szCs w:val="18"/>
        </w:rPr>
      </w:pPr>
      <w:r w:rsidRPr="003B53C7">
        <w:rPr>
          <w:rFonts w:eastAsia="Times New Roman"/>
          <w:spacing w:val="0"/>
          <w:sz w:val="18"/>
          <w:szCs w:val="18"/>
        </w:rPr>
        <w:t>TA/SE in both regions would have a warm handover call before end of shift and discuss next possible actions.</w:t>
      </w:r>
    </w:p>
    <w:p w14:paraId="4968F14C" w14:textId="77777777" w:rsidR="00F468A7" w:rsidRPr="003B53C7" w:rsidRDefault="00F468A7" w:rsidP="00F468A7">
      <w:pPr>
        <w:pStyle w:val="ListParagraph"/>
        <w:numPr>
          <w:ilvl w:val="0"/>
          <w:numId w:val="7"/>
        </w:numPr>
        <w:spacing w:before="240" w:after="240" w:line="240" w:lineRule="auto"/>
        <w:rPr>
          <w:rFonts w:eastAsia="Times New Roman"/>
          <w:sz w:val="18"/>
          <w:szCs w:val="18"/>
        </w:rPr>
      </w:pPr>
      <w:r w:rsidRPr="003B53C7">
        <w:rPr>
          <w:rFonts w:eastAsia="Times New Roman"/>
          <w:spacing w:val="0"/>
          <w:sz w:val="18"/>
          <w:szCs w:val="18"/>
        </w:rPr>
        <w:t>Next region TA/SE would continue to execute process as listed in this doc</w:t>
      </w:r>
      <w:r>
        <w:rPr>
          <w:rFonts w:eastAsia="Times New Roman"/>
          <w:spacing w:val="0"/>
          <w:sz w:val="18"/>
          <w:szCs w:val="18"/>
        </w:rPr>
        <w:t xml:space="preserve"> as per their role</w:t>
      </w:r>
      <w:r w:rsidRPr="003B53C7">
        <w:rPr>
          <w:rFonts w:eastAsia="Times New Roman"/>
          <w:spacing w:val="0"/>
          <w:sz w:val="18"/>
          <w:szCs w:val="18"/>
        </w:rPr>
        <w:t xml:space="preserve">. </w:t>
      </w:r>
    </w:p>
    <w:p w14:paraId="59FDC427" w14:textId="77777777" w:rsidR="00F468A7" w:rsidRDefault="00F468A7" w:rsidP="00F468A7">
      <w:pPr>
        <w:spacing w:before="240" w:after="240" w:line="240" w:lineRule="auto"/>
        <w:rPr>
          <w:rFonts w:ascii="Segoe UI" w:eastAsia="Times New Roman" w:hAnsi="Segoe UI" w:cs="Segoe UI"/>
          <w:sz w:val="18"/>
          <w:szCs w:val="18"/>
        </w:rPr>
      </w:pPr>
    </w:p>
    <w:p w14:paraId="612976D5" w14:textId="77777777" w:rsidR="0075691E" w:rsidRPr="0075691E" w:rsidRDefault="0075691E" w:rsidP="0075691E">
      <w:pPr>
        <w:spacing w:before="100" w:beforeAutospacing="1" w:after="100" w:afterAutospacing="1" w:line="240" w:lineRule="auto"/>
        <w:outlineLvl w:val="2"/>
        <w:rPr>
          <w:rFonts w:ascii="Segoe UI" w:eastAsia="Times New Roman" w:hAnsi="Segoe UI" w:cs="Segoe UI"/>
          <w:b/>
          <w:bCs/>
          <w:sz w:val="27"/>
          <w:szCs w:val="27"/>
        </w:rPr>
      </w:pPr>
      <w:r w:rsidRPr="0075691E">
        <w:rPr>
          <w:rFonts w:ascii="Segoe UI" w:eastAsia="Times New Roman" w:hAnsi="Segoe UI" w:cs="Segoe UI"/>
          <w:b/>
          <w:bCs/>
          <w:sz w:val="27"/>
          <w:szCs w:val="27"/>
        </w:rPr>
        <w:lastRenderedPageBreak/>
        <w:t>Support Engineer (SE)</w:t>
      </w:r>
    </w:p>
    <w:p w14:paraId="0EC0AEE9" w14:textId="77777777" w:rsidR="0075691E" w:rsidRPr="0075691E" w:rsidRDefault="0075691E" w:rsidP="0075691E">
      <w:pPr>
        <w:numPr>
          <w:ilvl w:val="0"/>
          <w:numId w:val="4"/>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 xml:space="preserve">For Sev A Critsits, call customers and update them about automatic communications from there after </w:t>
      </w:r>
    </w:p>
    <w:p w14:paraId="1102D8D8" w14:textId="582E4924" w:rsidR="0075691E" w:rsidRPr="0075691E" w:rsidRDefault="0075691E" w:rsidP="0075691E">
      <w:pPr>
        <w:numPr>
          <w:ilvl w:val="1"/>
          <w:numId w:val="4"/>
        </w:numPr>
        <w:spacing w:before="240" w:after="240" w:line="240" w:lineRule="auto"/>
        <w:rPr>
          <w:rFonts w:ascii="Segoe UI" w:eastAsia="Times New Roman" w:hAnsi="Segoe UI" w:cs="Segoe UI"/>
          <w:sz w:val="18"/>
          <w:szCs w:val="18"/>
        </w:rPr>
      </w:pPr>
      <w:r w:rsidRPr="0075691E">
        <w:rPr>
          <w:rFonts w:ascii="Segoe UI" w:eastAsia="Times New Roman" w:hAnsi="Segoe UI" w:cs="Segoe UI"/>
          <w:b/>
          <w:bCs/>
          <w:sz w:val="18"/>
          <w:szCs w:val="18"/>
        </w:rPr>
        <w:t>Note:</w:t>
      </w:r>
      <w:r w:rsidRPr="0075691E">
        <w:rPr>
          <w:rFonts w:ascii="Segoe UI" w:eastAsia="Times New Roman" w:hAnsi="Segoe UI" w:cs="Segoe UI"/>
          <w:sz w:val="18"/>
          <w:szCs w:val="18"/>
        </w:rPr>
        <w:t xml:space="preserve"> If customer specifically requests for an engineer to be assigned, uncheck the SIE check box and continue workin</w:t>
      </w:r>
      <w:ins w:id="210" w:author="Telmo Batista" w:date="2020-01-21T15:39:00Z">
        <w:r w:rsidR="00347FF9">
          <w:rPr>
            <w:rFonts w:ascii="Segoe UI" w:eastAsia="Times New Roman" w:hAnsi="Segoe UI" w:cs="Segoe UI"/>
            <w:sz w:val="18"/>
            <w:szCs w:val="18"/>
          </w:rPr>
          <w:t>g</w:t>
        </w:r>
      </w:ins>
      <w:r w:rsidRPr="0075691E">
        <w:rPr>
          <w:rFonts w:ascii="Segoe UI" w:eastAsia="Times New Roman" w:hAnsi="Segoe UI" w:cs="Segoe UI"/>
          <w:sz w:val="18"/>
          <w:szCs w:val="18"/>
        </w:rPr>
        <w:t xml:space="preserve"> with them</w:t>
      </w:r>
    </w:p>
    <w:p w14:paraId="354592C9" w14:textId="0EFD4AD1" w:rsidR="0075691E" w:rsidRPr="0075691E" w:rsidRDefault="0075691E" w:rsidP="0075691E">
      <w:pPr>
        <w:numPr>
          <w:ilvl w:val="0"/>
          <w:numId w:val="4"/>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 xml:space="preserve">Scan the queue and tag any cases that are related to </w:t>
      </w:r>
      <w:ins w:id="211" w:author="Telmo Batista" w:date="2020-01-21T15:39:00Z">
        <w:r w:rsidR="00347FF9">
          <w:rPr>
            <w:rFonts w:ascii="Segoe UI" w:eastAsia="Times New Roman" w:hAnsi="Segoe UI" w:cs="Segoe UI"/>
            <w:sz w:val="18"/>
            <w:szCs w:val="18"/>
          </w:rPr>
          <w:t>SIE</w:t>
        </w:r>
      </w:ins>
      <w:del w:id="212" w:author="Telmo Batista" w:date="2020-01-21T15:39:00Z">
        <w:r w:rsidRPr="0075691E">
          <w:rPr>
            <w:rFonts w:ascii="Segoe UI" w:eastAsia="Times New Roman" w:hAnsi="Segoe UI" w:cs="Segoe UI"/>
            <w:sz w:val="18"/>
            <w:szCs w:val="18"/>
          </w:rPr>
          <w:delText>LSI</w:delText>
        </w:r>
      </w:del>
      <w:r w:rsidRPr="0075691E">
        <w:rPr>
          <w:rFonts w:ascii="Segoe UI" w:eastAsia="Times New Roman" w:hAnsi="Segoe UI" w:cs="Segoe UI"/>
          <w:sz w:val="18"/>
          <w:szCs w:val="18"/>
        </w:rPr>
        <w:t xml:space="preserve">. </w:t>
      </w:r>
    </w:p>
    <w:p w14:paraId="491D0B53" w14:textId="5CF03635" w:rsidR="0075691E" w:rsidRPr="0075691E" w:rsidRDefault="0075691E" w:rsidP="0075691E">
      <w:pPr>
        <w:numPr>
          <w:ilvl w:val="1"/>
          <w:numId w:val="4"/>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 xml:space="preserve">Update the </w:t>
      </w:r>
      <w:r w:rsidRPr="0075691E">
        <w:rPr>
          <w:rFonts w:ascii="Segoe UI" w:eastAsia="Times New Roman" w:hAnsi="Segoe UI" w:cs="Segoe UI"/>
          <w:b/>
          <w:bCs/>
          <w:sz w:val="18"/>
          <w:szCs w:val="18"/>
        </w:rPr>
        <w:t>IcM incident #</w:t>
      </w:r>
      <w:r w:rsidRPr="0075691E">
        <w:rPr>
          <w:rFonts w:ascii="Segoe UI" w:eastAsia="Times New Roman" w:hAnsi="Segoe UI" w:cs="Segoe UI"/>
          <w:sz w:val="18"/>
          <w:szCs w:val="18"/>
        </w:rPr>
        <w:t xml:space="preserve"> field in Service Desk to include th</w:t>
      </w:r>
      <w:r w:rsidR="002226F6">
        <w:rPr>
          <w:rFonts w:ascii="Segoe UI" w:eastAsia="Times New Roman" w:hAnsi="Segoe UI" w:cs="Segoe UI"/>
          <w:sz w:val="18"/>
          <w:szCs w:val="18"/>
        </w:rPr>
        <w:t>e</w:t>
      </w:r>
      <w:del w:id="213" w:author="Telmo Batista" w:date="2020-01-21T15:39:00Z">
        <w:r w:rsidRPr="0075691E">
          <w:rPr>
            <w:rFonts w:ascii="Segoe UI" w:eastAsia="Times New Roman" w:hAnsi="Segoe UI" w:cs="Segoe UI"/>
            <w:sz w:val="18"/>
            <w:szCs w:val="18"/>
          </w:rPr>
          <w:delText>e</w:delText>
        </w:r>
      </w:del>
      <w:ins w:id="214" w:author="Telmo Batista" w:date="2020-01-21T15:39:00Z">
        <w:r w:rsidRPr="0075691E">
          <w:rPr>
            <w:rFonts w:ascii="Segoe UI" w:eastAsia="Times New Roman" w:hAnsi="Segoe UI" w:cs="Segoe UI"/>
            <w:sz w:val="18"/>
            <w:szCs w:val="18"/>
          </w:rPr>
          <w:t xml:space="preserve"> </w:t>
        </w:r>
        <w:r w:rsidR="00347FF9">
          <w:rPr>
            <w:rFonts w:ascii="Segoe UI" w:eastAsia="Times New Roman" w:hAnsi="Segoe UI" w:cs="Segoe UI"/>
            <w:sz w:val="18"/>
            <w:szCs w:val="18"/>
          </w:rPr>
          <w:t>SIE</w:t>
        </w:r>
      </w:ins>
      <w:r w:rsidR="002226F6">
        <w:rPr>
          <w:rFonts w:ascii="Segoe UI" w:eastAsia="Times New Roman" w:hAnsi="Segoe UI" w:cs="Segoe UI"/>
          <w:sz w:val="18"/>
          <w:szCs w:val="18"/>
        </w:rPr>
        <w:t xml:space="preserve"> </w:t>
      </w:r>
      <w:del w:id="215" w:author="Telmo Batista" w:date="2020-01-21T15:39:00Z">
        <w:r w:rsidRPr="0075691E" w:rsidDel="00347FF9">
          <w:rPr>
            <w:rFonts w:ascii="Segoe UI" w:eastAsia="Times New Roman" w:hAnsi="Segoe UI" w:cs="Segoe UI"/>
            <w:sz w:val="18"/>
            <w:szCs w:val="18"/>
          </w:rPr>
          <w:delText xml:space="preserve"> </w:delText>
        </w:r>
        <w:r w:rsidRPr="0075691E">
          <w:rPr>
            <w:rFonts w:ascii="Segoe UI" w:eastAsia="Times New Roman" w:hAnsi="Segoe UI" w:cs="Segoe UI"/>
            <w:sz w:val="18"/>
            <w:szCs w:val="18"/>
          </w:rPr>
          <w:delText xml:space="preserve">LSI </w:delText>
        </w:r>
      </w:del>
      <w:r w:rsidRPr="0075691E">
        <w:rPr>
          <w:rFonts w:ascii="Segoe UI" w:eastAsia="Times New Roman" w:hAnsi="Segoe UI" w:cs="Segoe UI"/>
          <w:sz w:val="18"/>
          <w:szCs w:val="18"/>
        </w:rPr>
        <w:t xml:space="preserve">number </w:t>
      </w:r>
    </w:p>
    <w:p w14:paraId="7A4854FA" w14:textId="77777777" w:rsidR="0075691E" w:rsidRPr="0075691E" w:rsidRDefault="0075691E" w:rsidP="0075691E">
      <w:pPr>
        <w:numPr>
          <w:ilvl w:val="1"/>
          <w:numId w:val="4"/>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 xml:space="preserve">Change case Status to </w:t>
      </w:r>
      <w:r w:rsidRPr="0075691E">
        <w:rPr>
          <w:rFonts w:ascii="Segoe UI" w:eastAsia="Times New Roman" w:hAnsi="Segoe UI" w:cs="Segoe UI"/>
          <w:b/>
          <w:bCs/>
          <w:sz w:val="18"/>
          <w:szCs w:val="18"/>
        </w:rPr>
        <w:t>Troubleshooting</w:t>
      </w:r>
      <w:r w:rsidRPr="0075691E">
        <w:rPr>
          <w:rFonts w:ascii="Segoe UI" w:eastAsia="Times New Roman" w:hAnsi="Segoe UI" w:cs="Segoe UI"/>
          <w:sz w:val="18"/>
          <w:szCs w:val="18"/>
        </w:rPr>
        <w:t>.</w:t>
      </w:r>
    </w:p>
    <w:p w14:paraId="43F0F541" w14:textId="24D3F097" w:rsidR="0075691E" w:rsidRPr="002226F6" w:rsidRDefault="0075691E" w:rsidP="0075691E">
      <w:pPr>
        <w:numPr>
          <w:ilvl w:val="1"/>
          <w:numId w:val="4"/>
        </w:numPr>
        <w:spacing w:before="240" w:after="240" w:line="240" w:lineRule="auto"/>
        <w:rPr>
          <w:rFonts w:ascii="Segoe UI" w:eastAsia="Times New Roman" w:hAnsi="Segoe UI" w:cs="Segoe UI"/>
          <w:sz w:val="18"/>
          <w:szCs w:val="18"/>
        </w:rPr>
      </w:pPr>
      <w:r w:rsidRPr="002226F6">
        <w:rPr>
          <w:rFonts w:ascii="Segoe UI" w:eastAsia="Times New Roman" w:hAnsi="Segoe UI" w:cs="Segoe UI"/>
          <w:sz w:val="18"/>
          <w:szCs w:val="18"/>
        </w:rPr>
        <w:t xml:space="preserve">Mark non-SIE related cases </w:t>
      </w:r>
      <w:r w:rsidRPr="002226F6">
        <w:rPr>
          <w:rFonts w:ascii="Segoe UI" w:eastAsia="Times New Roman" w:hAnsi="Segoe UI" w:cs="Segoe UI"/>
          <w:b/>
          <w:bCs/>
          <w:sz w:val="18"/>
          <w:szCs w:val="18"/>
        </w:rPr>
        <w:t xml:space="preserve">"NOT </w:t>
      </w:r>
      <w:ins w:id="216" w:author="Telmo Batista" w:date="2020-01-21T15:40:00Z">
        <w:r w:rsidR="00347FF9" w:rsidRPr="002226F6">
          <w:rPr>
            <w:rFonts w:ascii="Segoe UI" w:eastAsia="Times New Roman" w:hAnsi="Segoe UI" w:cs="Segoe UI"/>
            <w:b/>
            <w:bCs/>
            <w:sz w:val="18"/>
            <w:szCs w:val="18"/>
          </w:rPr>
          <w:t>SIE</w:t>
        </w:r>
      </w:ins>
      <w:del w:id="217" w:author="Telmo Batista" w:date="2020-01-21T15:40:00Z">
        <w:r w:rsidRPr="002226F6">
          <w:rPr>
            <w:rFonts w:ascii="Segoe UI" w:eastAsia="Times New Roman" w:hAnsi="Segoe UI" w:cs="Segoe UI"/>
            <w:b/>
            <w:bCs/>
            <w:sz w:val="18"/>
            <w:szCs w:val="18"/>
          </w:rPr>
          <w:delText>LSI</w:delText>
        </w:r>
      </w:del>
      <w:r w:rsidRPr="002226F6">
        <w:rPr>
          <w:rFonts w:ascii="Segoe UI" w:eastAsia="Times New Roman" w:hAnsi="Segoe UI" w:cs="Segoe UI"/>
          <w:b/>
          <w:bCs/>
          <w:sz w:val="18"/>
          <w:szCs w:val="18"/>
        </w:rPr>
        <w:t>"</w:t>
      </w:r>
      <w:r w:rsidRPr="002226F6">
        <w:rPr>
          <w:rFonts w:ascii="Segoe UI" w:eastAsia="Times New Roman" w:hAnsi="Segoe UI" w:cs="Segoe UI"/>
          <w:sz w:val="18"/>
          <w:szCs w:val="18"/>
        </w:rPr>
        <w:t xml:space="preserve"> in the internal title</w:t>
      </w:r>
    </w:p>
    <w:p w14:paraId="0DFD90F6" w14:textId="77777777" w:rsidR="0075691E" w:rsidRPr="002226F6" w:rsidRDefault="0075691E" w:rsidP="0075691E">
      <w:pPr>
        <w:numPr>
          <w:ilvl w:val="1"/>
          <w:numId w:val="4"/>
        </w:numPr>
        <w:spacing w:before="240" w:after="240" w:line="240" w:lineRule="auto"/>
        <w:rPr>
          <w:rFonts w:ascii="Segoe UI" w:eastAsia="Times New Roman" w:hAnsi="Segoe UI" w:cs="Segoe UI"/>
          <w:sz w:val="18"/>
          <w:szCs w:val="18"/>
        </w:rPr>
      </w:pPr>
      <w:r w:rsidRPr="002226F6">
        <w:rPr>
          <w:rFonts w:ascii="Segoe UI" w:eastAsia="Times New Roman" w:hAnsi="Segoe UI" w:cs="Segoe UI"/>
          <w:sz w:val="18"/>
          <w:szCs w:val="18"/>
        </w:rPr>
        <w:t>Make sure the "</w:t>
      </w:r>
      <w:r w:rsidRPr="002226F6">
        <w:rPr>
          <w:rFonts w:ascii="Segoe UI" w:eastAsia="Times New Roman" w:hAnsi="Segoe UI" w:cs="Segoe UI"/>
          <w:b/>
          <w:bCs/>
          <w:sz w:val="18"/>
          <w:szCs w:val="18"/>
        </w:rPr>
        <w:t>Service Impacting Event (SIE)</w:t>
      </w:r>
      <w:r w:rsidRPr="002226F6">
        <w:rPr>
          <w:rFonts w:ascii="Segoe UI" w:eastAsia="Times New Roman" w:hAnsi="Segoe UI" w:cs="Segoe UI"/>
          <w:sz w:val="18"/>
          <w:szCs w:val="18"/>
        </w:rPr>
        <w:t>" checkbox is marked</w:t>
      </w:r>
    </w:p>
    <w:p w14:paraId="53AEF8BF" w14:textId="62184AB9" w:rsidR="0075691E" w:rsidRPr="0075691E" w:rsidRDefault="002226F6" w:rsidP="0075691E">
      <w:pPr>
        <w:numPr>
          <w:ilvl w:val="0"/>
          <w:numId w:val="4"/>
        </w:numPr>
        <w:spacing w:before="240" w:after="240" w:line="240" w:lineRule="auto"/>
        <w:rPr>
          <w:rFonts w:ascii="Segoe UI" w:eastAsia="Times New Roman" w:hAnsi="Segoe UI" w:cs="Segoe UI"/>
          <w:sz w:val="18"/>
          <w:szCs w:val="18"/>
        </w:rPr>
      </w:pPr>
      <w:r>
        <w:rPr>
          <w:rFonts w:ascii="Segoe UI" w:eastAsia="Times New Roman" w:hAnsi="Segoe UI" w:cs="Segoe UI"/>
          <w:sz w:val="18"/>
          <w:szCs w:val="18"/>
        </w:rPr>
        <w:t>I</w:t>
      </w:r>
      <w:r w:rsidR="0075691E" w:rsidRPr="0075691E">
        <w:rPr>
          <w:rFonts w:ascii="Segoe UI" w:eastAsia="Times New Roman" w:hAnsi="Segoe UI" w:cs="Segoe UI"/>
          <w:sz w:val="18"/>
          <w:szCs w:val="18"/>
        </w:rPr>
        <w:t xml:space="preserve">f you are not part of the team who are working on </w:t>
      </w:r>
      <w:ins w:id="218" w:author="Telmo Batista" w:date="2020-01-21T15:40:00Z">
        <w:r w:rsidR="00091130">
          <w:rPr>
            <w:rFonts w:ascii="Segoe UI" w:eastAsia="Times New Roman" w:hAnsi="Segoe UI" w:cs="Segoe UI"/>
            <w:sz w:val="18"/>
            <w:szCs w:val="18"/>
          </w:rPr>
          <w:t>SIE</w:t>
        </w:r>
      </w:ins>
      <w:del w:id="219" w:author="Telmo Batista" w:date="2020-01-21T15:40:00Z">
        <w:r w:rsidR="0075691E" w:rsidRPr="0075691E">
          <w:rPr>
            <w:rFonts w:ascii="Segoe UI" w:eastAsia="Times New Roman" w:hAnsi="Segoe UI" w:cs="Segoe UI"/>
            <w:sz w:val="18"/>
            <w:szCs w:val="18"/>
          </w:rPr>
          <w:delText>LSI</w:delText>
        </w:r>
      </w:del>
      <w:r w:rsidR="0075691E" w:rsidRPr="0075691E">
        <w:rPr>
          <w:rFonts w:ascii="Segoe UI" w:eastAsia="Times New Roman" w:hAnsi="Segoe UI" w:cs="Segoe UI"/>
          <w:sz w:val="18"/>
          <w:szCs w:val="18"/>
        </w:rPr>
        <w:t xml:space="preserve">'s and got an </w:t>
      </w:r>
      <w:ins w:id="220" w:author="Telmo Batista" w:date="2020-01-21T15:40:00Z">
        <w:r w:rsidR="00091130">
          <w:rPr>
            <w:rFonts w:ascii="Segoe UI" w:eastAsia="Times New Roman" w:hAnsi="Segoe UI" w:cs="Segoe UI"/>
            <w:sz w:val="18"/>
            <w:szCs w:val="18"/>
          </w:rPr>
          <w:t>SIE</w:t>
        </w:r>
      </w:ins>
      <w:del w:id="221" w:author="Telmo Batista" w:date="2020-01-21T15:40:00Z">
        <w:r w:rsidR="0075691E" w:rsidRPr="0075691E">
          <w:rPr>
            <w:rFonts w:ascii="Segoe UI" w:eastAsia="Times New Roman" w:hAnsi="Segoe UI" w:cs="Segoe UI"/>
            <w:sz w:val="18"/>
            <w:szCs w:val="18"/>
          </w:rPr>
          <w:delText>LSI</w:delText>
        </w:r>
      </w:del>
      <w:r w:rsidR="0075691E" w:rsidRPr="0075691E">
        <w:rPr>
          <w:rFonts w:ascii="Segoe UI" w:eastAsia="Times New Roman" w:hAnsi="Segoe UI" w:cs="Segoe UI"/>
          <w:sz w:val="18"/>
          <w:szCs w:val="18"/>
        </w:rPr>
        <w:t xml:space="preserve"> case, please tag the case, call customer, update them and then follow the instructions received in the communication sent to the Pod about the </w:t>
      </w:r>
      <w:ins w:id="222" w:author="Telmo Batista" w:date="2020-01-21T15:40:00Z">
        <w:r w:rsidR="00091130">
          <w:rPr>
            <w:rFonts w:ascii="Segoe UI" w:eastAsia="Times New Roman" w:hAnsi="Segoe UI" w:cs="Segoe UI"/>
            <w:sz w:val="18"/>
            <w:szCs w:val="18"/>
          </w:rPr>
          <w:t>SIE</w:t>
        </w:r>
      </w:ins>
      <w:del w:id="223" w:author="Telmo Batista" w:date="2020-01-21T15:40:00Z">
        <w:r w:rsidR="0075691E" w:rsidRPr="0075691E">
          <w:rPr>
            <w:rFonts w:ascii="Segoe UI" w:eastAsia="Times New Roman" w:hAnsi="Segoe UI" w:cs="Segoe UI"/>
            <w:sz w:val="18"/>
            <w:szCs w:val="18"/>
          </w:rPr>
          <w:delText>LSI</w:delText>
        </w:r>
      </w:del>
      <w:r w:rsidR="0075691E" w:rsidRPr="0075691E">
        <w:rPr>
          <w:rFonts w:ascii="Segoe UI" w:eastAsia="Times New Roman" w:hAnsi="Segoe UI" w:cs="Segoe UI"/>
          <w:sz w:val="18"/>
          <w:szCs w:val="18"/>
        </w:rPr>
        <w:t>, so the Task Team can take care of the case and also you can move on to the next case to unblock yourself</w:t>
      </w:r>
    </w:p>
    <w:p w14:paraId="7A8986E2" w14:textId="4BC2EFA6" w:rsidR="0075691E" w:rsidRPr="0075691E" w:rsidRDefault="0075691E" w:rsidP="0075691E">
      <w:pPr>
        <w:numPr>
          <w:ilvl w:val="0"/>
          <w:numId w:val="4"/>
        </w:numPr>
        <w:spacing w:before="240" w:after="240" w:line="240" w:lineRule="auto"/>
        <w:rPr>
          <w:rFonts w:ascii="Segoe UI" w:eastAsia="Times New Roman" w:hAnsi="Segoe UI" w:cs="Segoe UI"/>
          <w:sz w:val="18"/>
          <w:szCs w:val="18"/>
        </w:rPr>
      </w:pPr>
      <w:r w:rsidRPr="0075691E">
        <w:rPr>
          <w:rFonts w:ascii="Segoe UI" w:eastAsia="Times New Roman" w:hAnsi="Segoe UI" w:cs="Segoe UI"/>
          <w:sz w:val="18"/>
          <w:szCs w:val="18"/>
        </w:rPr>
        <w:t xml:space="preserve">Scan the </w:t>
      </w:r>
      <w:ins w:id="224" w:author="Telmo Batista" w:date="2020-01-21T15:40:00Z">
        <w:r w:rsidR="00091130">
          <w:rPr>
            <w:rFonts w:ascii="Segoe UI" w:eastAsia="Times New Roman" w:hAnsi="Segoe UI" w:cs="Segoe UI"/>
            <w:sz w:val="18"/>
            <w:szCs w:val="18"/>
          </w:rPr>
          <w:t>SIE</w:t>
        </w:r>
      </w:ins>
      <w:del w:id="225" w:author="Telmo Batista" w:date="2020-01-21T15:40:00Z">
        <w:r w:rsidRPr="0075691E">
          <w:rPr>
            <w:rFonts w:ascii="Segoe UI" w:eastAsia="Times New Roman" w:hAnsi="Segoe UI" w:cs="Segoe UI"/>
            <w:sz w:val="18"/>
            <w:szCs w:val="18"/>
          </w:rPr>
          <w:delText>LSI</w:delText>
        </w:r>
      </w:del>
      <w:r w:rsidRPr="0075691E">
        <w:rPr>
          <w:rFonts w:ascii="Segoe UI" w:eastAsia="Times New Roman" w:hAnsi="Segoe UI" w:cs="Segoe UI"/>
          <w:sz w:val="18"/>
          <w:szCs w:val="18"/>
        </w:rPr>
        <w:t xml:space="preserve"> tagged cases for any customer responses post mitigation which needs further assistance</w:t>
      </w:r>
    </w:p>
    <w:p w14:paraId="09088198" w14:textId="77777777" w:rsidR="0075691E" w:rsidRPr="0075691E" w:rsidRDefault="0075691E" w:rsidP="0075691E">
      <w:pPr>
        <w:spacing w:before="100" w:beforeAutospacing="1" w:after="100" w:afterAutospacing="1" w:line="240" w:lineRule="auto"/>
        <w:outlineLvl w:val="1"/>
        <w:rPr>
          <w:rFonts w:ascii="Segoe UI" w:eastAsia="Times New Roman" w:hAnsi="Segoe UI" w:cs="Segoe UI"/>
          <w:b/>
          <w:bCs/>
          <w:sz w:val="36"/>
          <w:szCs w:val="36"/>
        </w:rPr>
      </w:pPr>
      <w:r w:rsidRPr="0075691E">
        <w:rPr>
          <w:rFonts w:ascii="Segoe UI" w:eastAsia="Times New Roman" w:hAnsi="Segoe UI" w:cs="Segoe UI"/>
          <w:b/>
          <w:bCs/>
          <w:sz w:val="36"/>
          <w:szCs w:val="36"/>
        </w:rPr>
        <w:t>Q&amp;A</w:t>
      </w:r>
    </w:p>
    <w:p w14:paraId="259E1C21" w14:textId="3D507174" w:rsidR="0075691E" w:rsidRPr="0075691E" w:rsidRDefault="0075691E" w:rsidP="0075691E">
      <w:pPr>
        <w:spacing w:before="100" w:beforeAutospacing="1" w:after="100" w:afterAutospacing="1" w:line="240" w:lineRule="auto"/>
        <w:rPr>
          <w:rFonts w:ascii="Segoe UI" w:eastAsia="Times New Roman" w:hAnsi="Segoe UI" w:cs="Segoe UI"/>
          <w:sz w:val="18"/>
          <w:szCs w:val="18"/>
        </w:rPr>
      </w:pPr>
      <w:r w:rsidRPr="0075691E">
        <w:rPr>
          <w:rFonts w:ascii="Segoe UI" w:eastAsia="Times New Roman" w:hAnsi="Segoe UI" w:cs="Segoe UI"/>
          <w:b/>
          <w:bCs/>
          <w:sz w:val="18"/>
          <w:szCs w:val="18"/>
        </w:rPr>
        <w:t xml:space="preserve">Q: I got a case before </w:t>
      </w:r>
      <w:ins w:id="226" w:author="Telmo Batista" w:date="2020-01-21T15:41:00Z">
        <w:r w:rsidR="00D476FB">
          <w:rPr>
            <w:rFonts w:ascii="Segoe UI" w:eastAsia="Times New Roman" w:hAnsi="Segoe UI" w:cs="Segoe UI"/>
            <w:b/>
            <w:bCs/>
            <w:sz w:val="18"/>
            <w:szCs w:val="18"/>
          </w:rPr>
          <w:t>SIE</w:t>
        </w:r>
      </w:ins>
      <w:del w:id="227" w:author="Telmo Batista" w:date="2020-01-21T15:41:00Z">
        <w:r w:rsidRPr="0075691E">
          <w:rPr>
            <w:rFonts w:ascii="Segoe UI" w:eastAsia="Times New Roman" w:hAnsi="Segoe UI" w:cs="Segoe UI"/>
            <w:b/>
            <w:bCs/>
            <w:sz w:val="18"/>
            <w:szCs w:val="18"/>
          </w:rPr>
          <w:delText>LSI</w:delText>
        </w:r>
      </w:del>
      <w:r w:rsidRPr="0075691E">
        <w:rPr>
          <w:rFonts w:ascii="Segoe UI" w:eastAsia="Times New Roman" w:hAnsi="Segoe UI" w:cs="Segoe UI"/>
          <w:b/>
          <w:bCs/>
          <w:sz w:val="18"/>
          <w:szCs w:val="18"/>
        </w:rPr>
        <w:t xml:space="preserve"> is declared and I'm not part of the task team. What should I do now?</w:t>
      </w:r>
    </w:p>
    <w:p w14:paraId="3DA9EE9D" w14:textId="77777777" w:rsidR="0075691E" w:rsidRPr="0075691E" w:rsidRDefault="0075691E" w:rsidP="0075691E">
      <w:pPr>
        <w:spacing w:before="100" w:beforeAutospacing="1" w:after="100" w:afterAutospacing="1" w:line="240" w:lineRule="auto"/>
        <w:rPr>
          <w:rFonts w:ascii="Segoe UI" w:eastAsia="Times New Roman" w:hAnsi="Segoe UI" w:cs="Segoe UI"/>
          <w:sz w:val="18"/>
          <w:szCs w:val="18"/>
        </w:rPr>
      </w:pPr>
      <w:r w:rsidRPr="0075691E">
        <w:rPr>
          <w:rFonts w:ascii="Segoe UI" w:eastAsia="Times New Roman" w:hAnsi="Segoe UI" w:cs="Segoe UI"/>
          <w:sz w:val="18"/>
          <w:szCs w:val="18"/>
        </w:rPr>
        <w:t>A: Please update customer about the outage and the next communications are going to be via automated emails. If they insist on having an engineer engaged, then continue with the case. If not, reach out to TA from the task team shared via emails</w:t>
      </w:r>
    </w:p>
    <w:p w14:paraId="3B33C198" w14:textId="4E809451" w:rsidR="0075691E" w:rsidRPr="0075691E" w:rsidRDefault="0075691E" w:rsidP="0075691E">
      <w:pPr>
        <w:spacing w:before="100" w:beforeAutospacing="1" w:after="100" w:afterAutospacing="1" w:line="240" w:lineRule="auto"/>
        <w:rPr>
          <w:rFonts w:ascii="Segoe UI" w:eastAsia="Times New Roman" w:hAnsi="Segoe UI" w:cs="Segoe UI"/>
          <w:sz w:val="18"/>
          <w:szCs w:val="18"/>
        </w:rPr>
      </w:pPr>
      <w:r w:rsidRPr="0075691E">
        <w:rPr>
          <w:rFonts w:ascii="Segoe UI" w:eastAsia="Times New Roman" w:hAnsi="Segoe UI" w:cs="Segoe UI"/>
          <w:b/>
          <w:bCs/>
          <w:sz w:val="18"/>
          <w:szCs w:val="18"/>
        </w:rPr>
        <w:t xml:space="preserve">Q: My customer issue is not resolved even though the </w:t>
      </w:r>
      <w:del w:id="228" w:author="Telmo Batista" w:date="2020-01-21T15:41:00Z">
        <w:r w:rsidRPr="0075691E">
          <w:rPr>
            <w:rFonts w:ascii="Segoe UI" w:eastAsia="Times New Roman" w:hAnsi="Segoe UI" w:cs="Segoe UI"/>
            <w:b/>
            <w:bCs/>
            <w:sz w:val="18"/>
            <w:szCs w:val="18"/>
          </w:rPr>
          <w:delText xml:space="preserve">LSI </w:delText>
        </w:r>
      </w:del>
      <w:ins w:id="229" w:author="Telmo Batista" w:date="2020-01-21T15:41:00Z">
        <w:r w:rsidR="00D476FB">
          <w:rPr>
            <w:rFonts w:ascii="Segoe UI" w:eastAsia="Times New Roman" w:hAnsi="Segoe UI" w:cs="Segoe UI"/>
            <w:b/>
            <w:bCs/>
            <w:sz w:val="18"/>
            <w:szCs w:val="18"/>
          </w:rPr>
          <w:t>SIE</w:t>
        </w:r>
        <w:r w:rsidR="00D476FB" w:rsidRPr="0075691E">
          <w:rPr>
            <w:rFonts w:ascii="Segoe UI" w:eastAsia="Times New Roman" w:hAnsi="Segoe UI" w:cs="Segoe UI"/>
            <w:b/>
            <w:bCs/>
            <w:sz w:val="18"/>
            <w:szCs w:val="18"/>
          </w:rPr>
          <w:t xml:space="preserve"> </w:t>
        </w:r>
      </w:ins>
      <w:r w:rsidRPr="0075691E">
        <w:rPr>
          <w:rFonts w:ascii="Segoe UI" w:eastAsia="Times New Roman" w:hAnsi="Segoe UI" w:cs="Segoe UI"/>
          <w:b/>
          <w:bCs/>
          <w:sz w:val="18"/>
          <w:szCs w:val="18"/>
        </w:rPr>
        <w:t>is called mitigated</w:t>
      </w:r>
    </w:p>
    <w:p w14:paraId="4B96C5C6" w14:textId="77777777" w:rsidR="0075691E" w:rsidRPr="0075691E" w:rsidRDefault="0075691E" w:rsidP="0075691E">
      <w:pPr>
        <w:spacing w:before="100" w:beforeAutospacing="1" w:after="100" w:afterAutospacing="1" w:line="240" w:lineRule="auto"/>
        <w:rPr>
          <w:rFonts w:ascii="Segoe UI" w:eastAsia="Times New Roman" w:hAnsi="Segoe UI" w:cs="Segoe UI"/>
          <w:sz w:val="18"/>
          <w:szCs w:val="18"/>
        </w:rPr>
      </w:pPr>
      <w:r w:rsidRPr="0075691E">
        <w:rPr>
          <w:rFonts w:ascii="Segoe UI" w:eastAsia="Times New Roman" w:hAnsi="Segoe UI" w:cs="Segoe UI"/>
          <w:sz w:val="18"/>
          <w:szCs w:val="18"/>
        </w:rPr>
        <w:t>A: Please reach out to engineering team immediately to verify the issue. If they confirm its not related, then please uncheck the SIE checkbox and continue to work with PG.</w:t>
      </w:r>
    </w:p>
    <w:p w14:paraId="722E29CC" w14:textId="77777777" w:rsidR="0075691E" w:rsidRPr="0075691E" w:rsidRDefault="0075691E" w:rsidP="0075691E">
      <w:pPr>
        <w:spacing w:before="100" w:beforeAutospacing="1" w:after="100" w:afterAutospacing="1" w:line="240" w:lineRule="auto"/>
        <w:rPr>
          <w:rFonts w:ascii="Segoe UI" w:eastAsia="Times New Roman" w:hAnsi="Segoe UI" w:cs="Segoe UI"/>
          <w:sz w:val="18"/>
          <w:szCs w:val="18"/>
        </w:rPr>
      </w:pPr>
      <w:r w:rsidRPr="0075691E">
        <w:rPr>
          <w:rFonts w:ascii="Segoe UI" w:eastAsia="Times New Roman" w:hAnsi="Segoe UI" w:cs="Segoe UI"/>
          <w:b/>
          <w:bCs/>
          <w:sz w:val="18"/>
          <w:szCs w:val="18"/>
        </w:rPr>
        <w:t>Q: My customer is requesting RCA</w:t>
      </w:r>
    </w:p>
    <w:p w14:paraId="70067463" w14:textId="5F976046" w:rsidR="0075691E" w:rsidRPr="0075691E" w:rsidRDefault="0075691E" w:rsidP="0075691E">
      <w:pPr>
        <w:spacing w:before="100" w:beforeAutospacing="1" w:after="100" w:afterAutospacing="1" w:line="240" w:lineRule="auto"/>
        <w:rPr>
          <w:rFonts w:ascii="Segoe UI" w:eastAsia="Times New Roman" w:hAnsi="Segoe UI" w:cs="Segoe UI"/>
          <w:sz w:val="18"/>
          <w:szCs w:val="18"/>
        </w:rPr>
      </w:pPr>
      <w:r w:rsidRPr="0075691E">
        <w:rPr>
          <w:rFonts w:ascii="Segoe UI" w:eastAsia="Times New Roman" w:hAnsi="Segoe UI" w:cs="Segoe UI"/>
          <w:sz w:val="18"/>
          <w:szCs w:val="18"/>
        </w:rPr>
        <w:t xml:space="preserve">A: </w:t>
      </w:r>
      <w:del w:id="230" w:author="Telmo Batista" w:date="2020-01-21T15:42:00Z">
        <w:r w:rsidRPr="0075691E">
          <w:rPr>
            <w:rFonts w:ascii="Segoe UI" w:eastAsia="Times New Roman" w:hAnsi="Segoe UI" w:cs="Segoe UI"/>
            <w:sz w:val="18"/>
            <w:szCs w:val="18"/>
          </w:rPr>
          <w:delText>LSI</w:delText>
        </w:r>
        <w:r w:rsidRPr="0075691E" w:rsidDel="00D476FB">
          <w:rPr>
            <w:rFonts w:ascii="Segoe UI" w:eastAsia="Times New Roman" w:hAnsi="Segoe UI" w:cs="Segoe UI"/>
            <w:sz w:val="18"/>
            <w:szCs w:val="18"/>
          </w:rPr>
          <w:delText xml:space="preserve"> </w:delText>
        </w:r>
      </w:del>
      <w:ins w:id="231" w:author="Telmo Batista" w:date="2020-01-21T15:42:00Z">
        <w:r w:rsidR="00D476FB">
          <w:rPr>
            <w:rFonts w:ascii="Segoe UI" w:eastAsia="Times New Roman" w:hAnsi="Segoe UI" w:cs="Segoe UI"/>
            <w:sz w:val="18"/>
            <w:szCs w:val="18"/>
          </w:rPr>
          <w:t>SIE</w:t>
        </w:r>
        <w:r w:rsidRPr="0075691E">
          <w:rPr>
            <w:rFonts w:ascii="Segoe UI" w:eastAsia="Times New Roman" w:hAnsi="Segoe UI" w:cs="Segoe UI"/>
            <w:sz w:val="18"/>
            <w:szCs w:val="18"/>
          </w:rPr>
          <w:t xml:space="preserve"> </w:t>
        </w:r>
      </w:ins>
      <w:r w:rsidRPr="0075691E">
        <w:rPr>
          <w:rFonts w:ascii="Segoe UI" w:eastAsia="Times New Roman" w:hAnsi="Segoe UI" w:cs="Segoe UI"/>
          <w:sz w:val="18"/>
          <w:szCs w:val="18"/>
        </w:rPr>
        <w:t>RCA's typically take around a week and customers will be sent bulk communication once it ready</w:t>
      </w:r>
    </w:p>
    <w:p w14:paraId="42ABEEC7" w14:textId="77777777" w:rsidR="0075691E" w:rsidRPr="0075691E" w:rsidRDefault="0075691E" w:rsidP="0075691E">
      <w:pPr>
        <w:spacing w:before="100" w:beforeAutospacing="1" w:after="100" w:afterAutospacing="1" w:line="240" w:lineRule="auto"/>
        <w:rPr>
          <w:rFonts w:ascii="Segoe UI" w:eastAsia="Times New Roman" w:hAnsi="Segoe UI" w:cs="Segoe UI"/>
          <w:sz w:val="18"/>
          <w:szCs w:val="18"/>
        </w:rPr>
      </w:pPr>
      <w:r w:rsidRPr="0075691E">
        <w:rPr>
          <w:rFonts w:ascii="Segoe UI" w:eastAsia="Times New Roman" w:hAnsi="Segoe UI" w:cs="Segoe UI"/>
          <w:b/>
          <w:bCs/>
          <w:sz w:val="18"/>
          <w:szCs w:val="18"/>
        </w:rPr>
        <w:t>Q: My customer is requesting refund for the downtime</w:t>
      </w:r>
    </w:p>
    <w:p w14:paraId="58F42906" w14:textId="0CD5B1EF" w:rsidR="0075691E" w:rsidRPr="0075691E" w:rsidRDefault="0075691E" w:rsidP="0075691E">
      <w:pPr>
        <w:spacing w:before="100" w:beforeAutospacing="1" w:after="100" w:afterAutospacing="1" w:line="240" w:lineRule="auto"/>
        <w:rPr>
          <w:rFonts w:ascii="Segoe UI" w:eastAsia="Times New Roman" w:hAnsi="Segoe UI" w:cs="Segoe UI"/>
          <w:sz w:val="18"/>
          <w:szCs w:val="18"/>
        </w:rPr>
      </w:pPr>
      <w:r w:rsidRPr="0075691E">
        <w:rPr>
          <w:rFonts w:ascii="Segoe UI" w:eastAsia="Times New Roman" w:hAnsi="Segoe UI" w:cs="Segoe UI"/>
          <w:sz w:val="18"/>
          <w:szCs w:val="18"/>
        </w:rPr>
        <w:t>A: Please create task to ASMS team for refund and the</w:t>
      </w:r>
      <w:ins w:id="232" w:author="Telmo Batista" w:date="2020-01-21T15:42:00Z">
        <w:r w:rsidR="00E47B96">
          <w:rPr>
            <w:rFonts w:ascii="Segoe UI" w:eastAsia="Times New Roman" w:hAnsi="Segoe UI" w:cs="Segoe UI"/>
            <w:sz w:val="18"/>
            <w:szCs w:val="18"/>
          </w:rPr>
          <w:t>y</w:t>
        </w:r>
      </w:ins>
      <w:r w:rsidRPr="0075691E">
        <w:rPr>
          <w:rFonts w:ascii="Segoe UI" w:eastAsia="Times New Roman" w:hAnsi="Segoe UI" w:cs="Segoe UI"/>
          <w:sz w:val="18"/>
          <w:szCs w:val="18"/>
        </w:rPr>
        <w:t xml:space="preserve"> will create a case on behalf of customer to process the refund. Once a case is created, close the technical ticket. </w:t>
      </w:r>
      <w:hyperlink r:id="rId16" w:tgtFrame="_blank" w:history="1">
        <w:r w:rsidRPr="0075691E">
          <w:rPr>
            <w:rFonts w:ascii="Segoe UI" w:eastAsia="Times New Roman" w:hAnsi="Segoe UI" w:cs="Segoe UI"/>
            <w:color w:val="0000FF"/>
            <w:sz w:val="18"/>
            <w:szCs w:val="18"/>
            <w:u w:val="single"/>
          </w:rPr>
          <w:t>ASMS – Handling Credit Requests and Refunds</w:t>
        </w:r>
      </w:hyperlink>
      <w:r w:rsidRPr="0075691E">
        <w:rPr>
          <w:rFonts w:ascii="Segoe UI" w:eastAsia="Times New Roman" w:hAnsi="Segoe UI" w:cs="Segoe UI"/>
          <w:sz w:val="18"/>
          <w:szCs w:val="18"/>
        </w:rPr>
        <w:t xml:space="preserve"> </w:t>
      </w:r>
    </w:p>
    <w:p w14:paraId="29D6B821" w14:textId="77777777" w:rsidR="0075691E" w:rsidRPr="0075691E" w:rsidRDefault="0075691E" w:rsidP="0075691E">
      <w:pPr>
        <w:spacing w:before="100" w:beforeAutospacing="1" w:after="100" w:afterAutospacing="1" w:line="240" w:lineRule="auto"/>
        <w:rPr>
          <w:rFonts w:ascii="Segoe UI" w:eastAsia="Times New Roman" w:hAnsi="Segoe UI" w:cs="Segoe UI"/>
          <w:sz w:val="18"/>
          <w:szCs w:val="18"/>
        </w:rPr>
      </w:pPr>
      <w:r w:rsidRPr="0075691E">
        <w:rPr>
          <w:rFonts w:ascii="Segoe UI" w:eastAsia="Times New Roman" w:hAnsi="Segoe UI" w:cs="Segoe UI"/>
          <w:b/>
          <w:bCs/>
          <w:sz w:val="18"/>
          <w:szCs w:val="18"/>
        </w:rPr>
        <w:t>Q: Where can I find RCA for outage?</w:t>
      </w:r>
    </w:p>
    <w:p w14:paraId="2D628183" w14:textId="5BA88B4E" w:rsidR="0075691E" w:rsidRPr="0075691E" w:rsidRDefault="0075691E" w:rsidP="0075691E">
      <w:pPr>
        <w:spacing w:before="100" w:beforeAutospacing="1" w:after="100" w:afterAutospacing="1" w:line="240" w:lineRule="auto"/>
        <w:rPr>
          <w:rFonts w:ascii="Segoe UI" w:eastAsia="Times New Roman" w:hAnsi="Segoe UI" w:cs="Segoe UI"/>
          <w:sz w:val="18"/>
          <w:szCs w:val="18"/>
        </w:rPr>
      </w:pPr>
      <w:r w:rsidRPr="0075691E">
        <w:rPr>
          <w:rFonts w:ascii="Segoe UI" w:eastAsia="Times New Roman" w:hAnsi="Segoe UI" w:cs="Segoe UI"/>
          <w:sz w:val="18"/>
          <w:szCs w:val="18"/>
        </w:rPr>
        <w:t xml:space="preserve">A: Got to aka.ms/iridias and search for the </w:t>
      </w:r>
      <w:del w:id="233" w:author="Telmo Batista" w:date="2020-01-21T15:44:00Z">
        <w:r w:rsidRPr="0075691E">
          <w:rPr>
            <w:rFonts w:ascii="Segoe UI" w:eastAsia="Times New Roman" w:hAnsi="Segoe UI" w:cs="Segoe UI"/>
            <w:sz w:val="18"/>
            <w:szCs w:val="18"/>
          </w:rPr>
          <w:delText xml:space="preserve">LSI </w:delText>
        </w:r>
      </w:del>
      <w:ins w:id="234" w:author="Telmo Batista" w:date="2020-01-21T15:44:00Z">
        <w:r w:rsidR="0092071A">
          <w:rPr>
            <w:rFonts w:ascii="Segoe UI" w:eastAsia="Times New Roman" w:hAnsi="Segoe UI" w:cs="Segoe UI"/>
            <w:sz w:val="18"/>
            <w:szCs w:val="18"/>
          </w:rPr>
          <w:t>SIE</w:t>
        </w:r>
        <w:r w:rsidR="0092071A" w:rsidRPr="0075691E">
          <w:rPr>
            <w:rFonts w:ascii="Segoe UI" w:eastAsia="Times New Roman" w:hAnsi="Segoe UI" w:cs="Segoe UI"/>
            <w:sz w:val="18"/>
            <w:szCs w:val="18"/>
          </w:rPr>
          <w:t xml:space="preserve"> </w:t>
        </w:r>
      </w:ins>
      <w:r w:rsidRPr="0075691E">
        <w:rPr>
          <w:rFonts w:ascii="Segoe UI" w:eastAsia="Times New Roman" w:hAnsi="Segoe UI" w:cs="Segoe UI"/>
          <w:sz w:val="18"/>
          <w:szCs w:val="18"/>
        </w:rPr>
        <w:t>number to find the RCA that’s posted Public / Portal (Not internal)</w:t>
      </w:r>
      <w:ins w:id="235" w:author="Telmo Batista" w:date="2020-01-21T15:44:00Z">
        <w:r w:rsidR="0092071A">
          <w:rPr>
            <w:rFonts w:ascii="Segoe UI" w:eastAsia="Times New Roman" w:hAnsi="Segoe UI" w:cs="Segoe UI"/>
            <w:sz w:val="18"/>
            <w:szCs w:val="18"/>
          </w:rPr>
          <w:t xml:space="preserve"> (Does it all go to Iri</w:t>
        </w:r>
        <w:r w:rsidR="00E1147C">
          <w:rPr>
            <w:rFonts w:ascii="Segoe UI" w:eastAsia="Times New Roman" w:hAnsi="Segoe UI" w:cs="Segoe UI"/>
            <w:sz w:val="18"/>
            <w:szCs w:val="18"/>
          </w:rPr>
          <w:t>dias? RCA should be in the ICM, as well)</w:t>
        </w:r>
      </w:ins>
    </w:p>
    <w:p w14:paraId="370F48EB" w14:textId="77777777" w:rsidR="0075691E" w:rsidRPr="0075691E" w:rsidRDefault="0075691E" w:rsidP="0075691E">
      <w:pPr>
        <w:spacing w:before="100" w:beforeAutospacing="1" w:after="100" w:afterAutospacing="1" w:line="240" w:lineRule="auto"/>
        <w:rPr>
          <w:rFonts w:ascii="Segoe UI" w:eastAsia="Times New Roman" w:hAnsi="Segoe UI" w:cs="Segoe UI"/>
          <w:sz w:val="18"/>
          <w:szCs w:val="18"/>
        </w:rPr>
      </w:pPr>
      <w:r w:rsidRPr="0075691E">
        <w:rPr>
          <w:rFonts w:ascii="Segoe UI" w:eastAsia="Times New Roman" w:hAnsi="Segoe UI" w:cs="Segoe UI"/>
          <w:b/>
          <w:bCs/>
          <w:sz w:val="18"/>
          <w:szCs w:val="18"/>
        </w:rPr>
        <w:lastRenderedPageBreak/>
        <w:t>Q: For Pro / Broad commercial customers should I own the case?</w:t>
      </w:r>
    </w:p>
    <w:p w14:paraId="33ABCFEF" w14:textId="3A21EE17" w:rsidR="0075691E" w:rsidRPr="0075691E" w:rsidRDefault="0075691E" w:rsidP="0075691E">
      <w:pPr>
        <w:spacing w:before="100" w:beforeAutospacing="1" w:after="100" w:afterAutospacing="1" w:line="240" w:lineRule="auto"/>
        <w:rPr>
          <w:ins w:id="236" w:author="Telmo Batista" w:date="2020-01-21T15:45:00Z"/>
          <w:rFonts w:ascii="Segoe UI" w:eastAsia="Times New Roman" w:hAnsi="Segoe UI" w:cs="Segoe UI"/>
          <w:sz w:val="18"/>
          <w:szCs w:val="18"/>
        </w:rPr>
      </w:pPr>
      <w:r w:rsidRPr="0075691E">
        <w:rPr>
          <w:rFonts w:ascii="Segoe UI" w:eastAsia="Times New Roman" w:hAnsi="Segoe UI" w:cs="Segoe UI"/>
          <w:sz w:val="18"/>
          <w:szCs w:val="18"/>
        </w:rPr>
        <w:t xml:space="preserve">A: No. </w:t>
      </w:r>
      <w:r w:rsidR="002226F6">
        <w:rPr>
          <w:rFonts w:ascii="Segoe UI" w:eastAsia="Times New Roman" w:hAnsi="Segoe UI" w:cs="Segoe UI"/>
          <w:sz w:val="18"/>
          <w:szCs w:val="18"/>
        </w:rPr>
        <w:t>For ALL cases, Premier,</w:t>
      </w:r>
      <w:r w:rsidRPr="0075691E">
        <w:rPr>
          <w:rFonts w:ascii="Segoe UI" w:eastAsia="Times New Roman" w:hAnsi="Segoe UI" w:cs="Segoe UI"/>
          <w:sz w:val="18"/>
          <w:szCs w:val="18"/>
        </w:rPr>
        <w:t xml:space="preserve"> Broad commercial / Pro customers, just check the SIE checkbox and update the ICM Incident number to the case. They will receive bulk communications via SIE tool</w:t>
      </w:r>
    </w:p>
    <w:p w14:paraId="6224E561" w14:textId="77777777" w:rsidR="00923010" w:rsidRPr="0075691E" w:rsidRDefault="00923010" w:rsidP="0075691E"/>
    <w:sectPr w:rsidR="00923010" w:rsidRPr="00756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45C0E"/>
    <w:multiLevelType w:val="multilevel"/>
    <w:tmpl w:val="90300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D0714"/>
    <w:multiLevelType w:val="multilevel"/>
    <w:tmpl w:val="6FBAA5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7203F"/>
    <w:multiLevelType w:val="multilevel"/>
    <w:tmpl w:val="8826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73B48"/>
    <w:multiLevelType w:val="multilevel"/>
    <w:tmpl w:val="57A4C1A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51711E3D"/>
    <w:multiLevelType w:val="multilevel"/>
    <w:tmpl w:val="8A8C9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01644A"/>
    <w:multiLevelType w:val="multilevel"/>
    <w:tmpl w:val="54D0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E1C0F"/>
    <w:multiLevelType w:val="hybridMultilevel"/>
    <w:tmpl w:val="2926E648"/>
    <w:lvl w:ilvl="0" w:tplc="E4C02FAC">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B8B056D"/>
    <w:multiLevelType w:val="hybridMultilevel"/>
    <w:tmpl w:val="A1BAE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Waiters">
    <w15:presenceInfo w15:providerId="AD" w15:userId="S::mwaiter@microsoft.com::7118106a-6de3-46a0-861f-cde8ec23d05d"/>
  </w15:person>
  <w15:person w15:author="Telmo Batista">
    <w15:presenceInfo w15:providerId="AD" w15:userId="S::tebatist@microsoft.com::92be5ebc-4e43-4ea3-a98d-34ff4061dc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91E"/>
    <w:rsid w:val="00012633"/>
    <w:rsid w:val="00036529"/>
    <w:rsid w:val="000439F6"/>
    <w:rsid w:val="00047BCA"/>
    <w:rsid w:val="00062059"/>
    <w:rsid w:val="000745DC"/>
    <w:rsid w:val="00091130"/>
    <w:rsid w:val="00094B1E"/>
    <w:rsid w:val="000D4BB3"/>
    <w:rsid w:val="000F1351"/>
    <w:rsid w:val="001053E1"/>
    <w:rsid w:val="00110AFB"/>
    <w:rsid w:val="001128FA"/>
    <w:rsid w:val="001423C2"/>
    <w:rsid w:val="00145C68"/>
    <w:rsid w:val="001478E0"/>
    <w:rsid w:val="001527C9"/>
    <w:rsid w:val="00155608"/>
    <w:rsid w:val="001C7961"/>
    <w:rsid w:val="001D7ECD"/>
    <w:rsid w:val="001F6163"/>
    <w:rsid w:val="001F62BF"/>
    <w:rsid w:val="002226F6"/>
    <w:rsid w:val="00235B8B"/>
    <w:rsid w:val="00236B62"/>
    <w:rsid w:val="00241DA4"/>
    <w:rsid w:val="00252333"/>
    <w:rsid w:val="002604F5"/>
    <w:rsid w:val="00275E6B"/>
    <w:rsid w:val="002823FA"/>
    <w:rsid w:val="00296DE7"/>
    <w:rsid w:val="002B4F50"/>
    <w:rsid w:val="002B76BF"/>
    <w:rsid w:val="002D20D4"/>
    <w:rsid w:val="002E4313"/>
    <w:rsid w:val="002F1F31"/>
    <w:rsid w:val="00315F6B"/>
    <w:rsid w:val="003229FD"/>
    <w:rsid w:val="003343F2"/>
    <w:rsid w:val="00347FF9"/>
    <w:rsid w:val="00352A49"/>
    <w:rsid w:val="003A026A"/>
    <w:rsid w:val="003B1B9D"/>
    <w:rsid w:val="003B6C73"/>
    <w:rsid w:val="003F2F57"/>
    <w:rsid w:val="00403B44"/>
    <w:rsid w:val="00420F87"/>
    <w:rsid w:val="00422814"/>
    <w:rsid w:val="00434FC3"/>
    <w:rsid w:val="0045246C"/>
    <w:rsid w:val="00456F8F"/>
    <w:rsid w:val="00467A47"/>
    <w:rsid w:val="00482104"/>
    <w:rsid w:val="004D0021"/>
    <w:rsid w:val="004E078B"/>
    <w:rsid w:val="004E5896"/>
    <w:rsid w:val="00537400"/>
    <w:rsid w:val="00567B72"/>
    <w:rsid w:val="00577AED"/>
    <w:rsid w:val="005C2817"/>
    <w:rsid w:val="005F72D1"/>
    <w:rsid w:val="006164B2"/>
    <w:rsid w:val="00616652"/>
    <w:rsid w:val="00617B1C"/>
    <w:rsid w:val="006214F8"/>
    <w:rsid w:val="00625CF7"/>
    <w:rsid w:val="0063257C"/>
    <w:rsid w:val="00634D7A"/>
    <w:rsid w:val="0065004B"/>
    <w:rsid w:val="006510AE"/>
    <w:rsid w:val="00652969"/>
    <w:rsid w:val="00665AB8"/>
    <w:rsid w:val="006A12E0"/>
    <w:rsid w:val="006C0921"/>
    <w:rsid w:val="006C474C"/>
    <w:rsid w:val="006E7B9A"/>
    <w:rsid w:val="007147D6"/>
    <w:rsid w:val="00715230"/>
    <w:rsid w:val="007310B2"/>
    <w:rsid w:val="0075691E"/>
    <w:rsid w:val="00764BA2"/>
    <w:rsid w:val="00767690"/>
    <w:rsid w:val="007808E9"/>
    <w:rsid w:val="007837E4"/>
    <w:rsid w:val="00785AEA"/>
    <w:rsid w:val="00796001"/>
    <w:rsid w:val="0079763C"/>
    <w:rsid w:val="007A559D"/>
    <w:rsid w:val="007E3E8B"/>
    <w:rsid w:val="007F3822"/>
    <w:rsid w:val="00802EA1"/>
    <w:rsid w:val="00821A58"/>
    <w:rsid w:val="00830A3F"/>
    <w:rsid w:val="00830F15"/>
    <w:rsid w:val="00840305"/>
    <w:rsid w:val="00857480"/>
    <w:rsid w:val="00890B26"/>
    <w:rsid w:val="00890C7F"/>
    <w:rsid w:val="008D5C87"/>
    <w:rsid w:val="008E4541"/>
    <w:rsid w:val="008F09AB"/>
    <w:rsid w:val="00907DB2"/>
    <w:rsid w:val="0092071A"/>
    <w:rsid w:val="00923010"/>
    <w:rsid w:val="00930264"/>
    <w:rsid w:val="0093191C"/>
    <w:rsid w:val="00932522"/>
    <w:rsid w:val="009452C0"/>
    <w:rsid w:val="009505DE"/>
    <w:rsid w:val="009669B7"/>
    <w:rsid w:val="009929AE"/>
    <w:rsid w:val="009A078D"/>
    <w:rsid w:val="009B4377"/>
    <w:rsid w:val="009D2E19"/>
    <w:rsid w:val="009E5418"/>
    <w:rsid w:val="009F2C89"/>
    <w:rsid w:val="00A00B47"/>
    <w:rsid w:val="00A03247"/>
    <w:rsid w:val="00A06D4C"/>
    <w:rsid w:val="00A701F2"/>
    <w:rsid w:val="00A726F4"/>
    <w:rsid w:val="00AB522A"/>
    <w:rsid w:val="00AD5F8A"/>
    <w:rsid w:val="00AF67E9"/>
    <w:rsid w:val="00B00608"/>
    <w:rsid w:val="00B055E8"/>
    <w:rsid w:val="00B14AA3"/>
    <w:rsid w:val="00B16E6C"/>
    <w:rsid w:val="00B213D8"/>
    <w:rsid w:val="00B54196"/>
    <w:rsid w:val="00B87F1A"/>
    <w:rsid w:val="00B97E71"/>
    <w:rsid w:val="00BC373A"/>
    <w:rsid w:val="00BD2E78"/>
    <w:rsid w:val="00C0682A"/>
    <w:rsid w:val="00C10F38"/>
    <w:rsid w:val="00C15DE5"/>
    <w:rsid w:val="00C32B4D"/>
    <w:rsid w:val="00C36890"/>
    <w:rsid w:val="00C40263"/>
    <w:rsid w:val="00C6067E"/>
    <w:rsid w:val="00C66FCE"/>
    <w:rsid w:val="00C86D58"/>
    <w:rsid w:val="00C91CB1"/>
    <w:rsid w:val="00C95BD8"/>
    <w:rsid w:val="00CB49B0"/>
    <w:rsid w:val="00CC6EAD"/>
    <w:rsid w:val="00CD38E0"/>
    <w:rsid w:val="00D1163C"/>
    <w:rsid w:val="00D3329C"/>
    <w:rsid w:val="00D4562B"/>
    <w:rsid w:val="00D47467"/>
    <w:rsid w:val="00D476FB"/>
    <w:rsid w:val="00D63418"/>
    <w:rsid w:val="00D75B39"/>
    <w:rsid w:val="00D768E3"/>
    <w:rsid w:val="00D824E5"/>
    <w:rsid w:val="00DA65A7"/>
    <w:rsid w:val="00DE34B2"/>
    <w:rsid w:val="00E1147C"/>
    <w:rsid w:val="00E21690"/>
    <w:rsid w:val="00E437C4"/>
    <w:rsid w:val="00E47B96"/>
    <w:rsid w:val="00E72E55"/>
    <w:rsid w:val="00E76BF9"/>
    <w:rsid w:val="00E863DD"/>
    <w:rsid w:val="00EB1906"/>
    <w:rsid w:val="00EB47EA"/>
    <w:rsid w:val="00ED6A74"/>
    <w:rsid w:val="00EE5873"/>
    <w:rsid w:val="00F12D55"/>
    <w:rsid w:val="00F43067"/>
    <w:rsid w:val="00F468A7"/>
    <w:rsid w:val="00F6663C"/>
    <w:rsid w:val="00F76A84"/>
    <w:rsid w:val="00F81F43"/>
    <w:rsid w:val="00F84196"/>
    <w:rsid w:val="00F9783B"/>
    <w:rsid w:val="00FA2F40"/>
    <w:rsid w:val="00FF7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CAE8"/>
  <w15:chartTrackingRefBased/>
  <w15:docId w15:val="{424B9088-90E6-450F-BDCF-FF3D8CE6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69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69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69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69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691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691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75691E"/>
    <w:rPr>
      <w:color w:val="0000FF"/>
      <w:u w:val="single"/>
    </w:rPr>
  </w:style>
  <w:style w:type="character" w:styleId="HTMLCode">
    <w:name w:val="HTML Code"/>
    <w:basedOn w:val="DefaultParagraphFont"/>
    <w:uiPriority w:val="99"/>
    <w:semiHidden/>
    <w:unhideWhenUsed/>
    <w:rsid w:val="007569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6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691E"/>
    <w:rPr>
      <w:rFonts w:ascii="Courier New" w:eastAsia="Times New Roman" w:hAnsi="Courier New" w:cs="Courier New"/>
      <w:sz w:val="20"/>
      <w:szCs w:val="20"/>
    </w:rPr>
  </w:style>
  <w:style w:type="paragraph" w:styleId="NormalWeb">
    <w:name w:val="Normal (Web)"/>
    <w:basedOn w:val="Normal"/>
    <w:uiPriority w:val="99"/>
    <w:semiHidden/>
    <w:unhideWhenUsed/>
    <w:rsid w:val="007569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691E"/>
    <w:rPr>
      <w:b/>
      <w:bCs/>
    </w:rPr>
  </w:style>
  <w:style w:type="character" w:styleId="Emphasis">
    <w:name w:val="Emphasis"/>
    <w:basedOn w:val="DefaultParagraphFont"/>
    <w:uiPriority w:val="20"/>
    <w:qFormat/>
    <w:rsid w:val="0075691E"/>
    <w:rPr>
      <w:i/>
      <w:iCs/>
    </w:rPr>
  </w:style>
  <w:style w:type="paragraph" w:styleId="Revision">
    <w:name w:val="Revision"/>
    <w:hidden/>
    <w:uiPriority w:val="99"/>
    <w:semiHidden/>
    <w:rsid w:val="00C0682A"/>
    <w:pPr>
      <w:spacing w:after="0" w:line="240" w:lineRule="auto"/>
    </w:pPr>
  </w:style>
  <w:style w:type="paragraph" w:styleId="BalloonText">
    <w:name w:val="Balloon Text"/>
    <w:basedOn w:val="Normal"/>
    <w:link w:val="BalloonTextChar"/>
    <w:uiPriority w:val="99"/>
    <w:semiHidden/>
    <w:unhideWhenUsed/>
    <w:rsid w:val="00C068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82A"/>
    <w:rPr>
      <w:rFonts w:ascii="Segoe UI" w:hAnsi="Segoe UI" w:cs="Segoe UI"/>
      <w:sz w:val="18"/>
      <w:szCs w:val="18"/>
    </w:rPr>
  </w:style>
  <w:style w:type="character" w:styleId="UnresolvedMention">
    <w:name w:val="Unresolved Mention"/>
    <w:basedOn w:val="DefaultParagraphFont"/>
    <w:uiPriority w:val="99"/>
    <w:semiHidden/>
    <w:unhideWhenUsed/>
    <w:rsid w:val="002226F6"/>
    <w:rPr>
      <w:color w:val="605E5C"/>
      <w:shd w:val="clear" w:color="auto" w:fill="E1DFDD"/>
    </w:rPr>
  </w:style>
  <w:style w:type="character" w:customStyle="1" w:styleId="hyperlink1">
    <w:name w:val="hyperlink1"/>
    <w:basedOn w:val="DefaultParagraphFont"/>
    <w:rsid w:val="00C91CB1"/>
    <w:rPr>
      <w:color w:val="0000FF"/>
      <w:u w:val="single"/>
    </w:rPr>
  </w:style>
  <w:style w:type="character" w:customStyle="1" w:styleId="s5f36d6321">
    <w:name w:val="s_5f36d6321"/>
    <w:basedOn w:val="DefaultParagraphFont"/>
    <w:rsid w:val="00C91CB1"/>
  </w:style>
  <w:style w:type="paragraph" w:styleId="NoSpacing">
    <w:name w:val="No Spacing"/>
    <w:basedOn w:val="Normal"/>
    <w:uiPriority w:val="1"/>
    <w:qFormat/>
    <w:rsid w:val="00785AEA"/>
    <w:pPr>
      <w:spacing w:after="0" w:line="240" w:lineRule="auto"/>
    </w:pPr>
    <w:rPr>
      <w:rFonts w:ascii="Segoe UI" w:hAnsi="Segoe UI" w:cs="Segoe UI"/>
      <w:spacing w:val="20"/>
      <w:sz w:val="24"/>
      <w:szCs w:val="24"/>
    </w:rPr>
  </w:style>
  <w:style w:type="paragraph" w:styleId="ListParagraph">
    <w:name w:val="List Paragraph"/>
    <w:basedOn w:val="Normal"/>
    <w:uiPriority w:val="34"/>
    <w:qFormat/>
    <w:rsid w:val="00785AEA"/>
    <w:pPr>
      <w:spacing w:after="0" w:line="360" w:lineRule="atLeast"/>
      <w:ind w:left="720"/>
    </w:pPr>
    <w:rPr>
      <w:rFonts w:ascii="Segoe UI" w:hAnsi="Segoe UI" w:cs="Segoe UI"/>
      <w:spacing w:val="2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70037">
      <w:bodyDiv w:val="1"/>
      <w:marLeft w:val="0"/>
      <w:marRight w:val="0"/>
      <w:marTop w:val="0"/>
      <w:marBottom w:val="0"/>
      <w:divBdr>
        <w:top w:val="none" w:sz="0" w:space="0" w:color="auto"/>
        <w:left w:val="none" w:sz="0" w:space="0" w:color="auto"/>
        <w:bottom w:val="none" w:sz="0" w:space="0" w:color="auto"/>
        <w:right w:val="none" w:sz="0" w:space="0" w:color="auto"/>
      </w:divBdr>
      <w:divsChild>
        <w:div w:id="632828254">
          <w:marLeft w:val="0"/>
          <w:marRight w:val="0"/>
          <w:marTop w:val="0"/>
          <w:marBottom w:val="0"/>
          <w:divBdr>
            <w:top w:val="none" w:sz="0" w:space="0" w:color="auto"/>
            <w:left w:val="none" w:sz="0" w:space="0" w:color="auto"/>
            <w:bottom w:val="none" w:sz="0" w:space="0" w:color="auto"/>
            <w:right w:val="none" w:sz="0" w:space="0" w:color="auto"/>
          </w:divBdr>
        </w:div>
      </w:divsChild>
    </w:div>
    <w:div w:id="242418467">
      <w:bodyDiv w:val="1"/>
      <w:marLeft w:val="0"/>
      <w:marRight w:val="0"/>
      <w:marTop w:val="0"/>
      <w:marBottom w:val="0"/>
      <w:divBdr>
        <w:top w:val="none" w:sz="0" w:space="0" w:color="auto"/>
        <w:left w:val="none" w:sz="0" w:space="0" w:color="auto"/>
        <w:bottom w:val="none" w:sz="0" w:space="0" w:color="auto"/>
        <w:right w:val="none" w:sz="0" w:space="0" w:color="auto"/>
      </w:divBdr>
      <w:divsChild>
        <w:div w:id="818617276">
          <w:marLeft w:val="0"/>
          <w:marRight w:val="0"/>
          <w:marTop w:val="0"/>
          <w:marBottom w:val="0"/>
          <w:divBdr>
            <w:top w:val="none" w:sz="0" w:space="0" w:color="auto"/>
            <w:left w:val="none" w:sz="0" w:space="0" w:color="auto"/>
            <w:bottom w:val="none" w:sz="0" w:space="0" w:color="auto"/>
            <w:right w:val="none" w:sz="0" w:space="0" w:color="auto"/>
          </w:divBdr>
        </w:div>
      </w:divsChild>
    </w:div>
    <w:div w:id="408576962">
      <w:bodyDiv w:val="1"/>
      <w:marLeft w:val="0"/>
      <w:marRight w:val="0"/>
      <w:marTop w:val="0"/>
      <w:marBottom w:val="0"/>
      <w:divBdr>
        <w:top w:val="none" w:sz="0" w:space="0" w:color="auto"/>
        <w:left w:val="none" w:sz="0" w:space="0" w:color="auto"/>
        <w:bottom w:val="none" w:sz="0" w:space="0" w:color="auto"/>
        <w:right w:val="none" w:sz="0" w:space="0" w:color="auto"/>
      </w:divBdr>
      <w:divsChild>
        <w:div w:id="279457499">
          <w:marLeft w:val="0"/>
          <w:marRight w:val="0"/>
          <w:marTop w:val="0"/>
          <w:marBottom w:val="0"/>
          <w:divBdr>
            <w:top w:val="none" w:sz="0" w:space="0" w:color="auto"/>
            <w:left w:val="none" w:sz="0" w:space="0" w:color="auto"/>
            <w:bottom w:val="none" w:sz="0" w:space="0" w:color="auto"/>
            <w:right w:val="none" w:sz="0" w:space="0" w:color="auto"/>
          </w:divBdr>
          <w:divsChild>
            <w:div w:id="1570534071">
              <w:marLeft w:val="0"/>
              <w:marRight w:val="0"/>
              <w:marTop w:val="0"/>
              <w:marBottom w:val="0"/>
              <w:divBdr>
                <w:top w:val="none" w:sz="0" w:space="0" w:color="auto"/>
                <w:left w:val="none" w:sz="0" w:space="0" w:color="auto"/>
                <w:bottom w:val="none" w:sz="0" w:space="0" w:color="auto"/>
                <w:right w:val="none" w:sz="0" w:space="0" w:color="auto"/>
              </w:divBdr>
              <w:divsChild>
                <w:div w:id="672026418">
                  <w:marLeft w:val="0"/>
                  <w:marRight w:val="0"/>
                  <w:marTop w:val="0"/>
                  <w:marBottom w:val="0"/>
                  <w:divBdr>
                    <w:top w:val="none" w:sz="0" w:space="0" w:color="auto"/>
                    <w:left w:val="none" w:sz="0" w:space="0" w:color="auto"/>
                    <w:bottom w:val="none" w:sz="0" w:space="0" w:color="auto"/>
                    <w:right w:val="none" w:sz="0" w:space="0" w:color="auto"/>
                  </w:divBdr>
                  <w:divsChild>
                    <w:div w:id="597297687">
                      <w:marLeft w:val="0"/>
                      <w:marRight w:val="0"/>
                      <w:marTop w:val="0"/>
                      <w:marBottom w:val="0"/>
                      <w:divBdr>
                        <w:top w:val="none" w:sz="0" w:space="0" w:color="auto"/>
                        <w:left w:val="none" w:sz="0" w:space="0" w:color="auto"/>
                        <w:bottom w:val="none" w:sz="0" w:space="0" w:color="auto"/>
                        <w:right w:val="none" w:sz="0" w:space="0" w:color="auto"/>
                      </w:divBdr>
                      <w:divsChild>
                        <w:div w:id="1596328968">
                          <w:marLeft w:val="0"/>
                          <w:marRight w:val="0"/>
                          <w:marTop w:val="0"/>
                          <w:marBottom w:val="0"/>
                          <w:divBdr>
                            <w:top w:val="none" w:sz="0" w:space="0" w:color="auto"/>
                            <w:left w:val="none" w:sz="0" w:space="0" w:color="auto"/>
                            <w:bottom w:val="none" w:sz="0" w:space="0" w:color="auto"/>
                            <w:right w:val="none" w:sz="0" w:space="0" w:color="auto"/>
                          </w:divBdr>
                          <w:divsChild>
                            <w:div w:id="1695378756">
                              <w:marLeft w:val="0"/>
                              <w:marRight w:val="0"/>
                              <w:marTop w:val="0"/>
                              <w:marBottom w:val="0"/>
                              <w:divBdr>
                                <w:top w:val="none" w:sz="0" w:space="0" w:color="auto"/>
                                <w:left w:val="none" w:sz="0" w:space="0" w:color="auto"/>
                                <w:bottom w:val="none" w:sz="0" w:space="0" w:color="auto"/>
                                <w:right w:val="none" w:sz="0" w:space="0" w:color="auto"/>
                              </w:divBdr>
                              <w:divsChild>
                                <w:div w:id="1110709642">
                                  <w:marLeft w:val="0"/>
                                  <w:marRight w:val="0"/>
                                  <w:marTop w:val="0"/>
                                  <w:marBottom w:val="0"/>
                                  <w:divBdr>
                                    <w:top w:val="none" w:sz="0" w:space="0" w:color="auto"/>
                                    <w:left w:val="none" w:sz="0" w:space="0" w:color="auto"/>
                                    <w:bottom w:val="none" w:sz="0" w:space="0" w:color="auto"/>
                                    <w:right w:val="none" w:sz="0" w:space="0" w:color="auto"/>
                                  </w:divBdr>
                                  <w:divsChild>
                                    <w:div w:id="1586919114">
                                      <w:marLeft w:val="0"/>
                                      <w:marRight w:val="0"/>
                                      <w:marTop w:val="0"/>
                                      <w:marBottom w:val="0"/>
                                      <w:divBdr>
                                        <w:top w:val="none" w:sz="0" w:space="0" w:color="auto"/>
                                        <w:left w:val="none" w:sz="0" w:space="0" w:color="auto"/>
                                        <w:bottom w:val="none" w:sz="0" w:space="0" w:color="auto"/>
                                        <w:right w:val="none" w:sz="0" w:space="0" w:color="auto"/>
                                      </w:divBdr>
                                      <w:divsChild>
                                        <w:div w:id="1620336105">
                                          <w:marLeft w:val="0"/>
                                          <w:marRight w:val="0"/>
                                          <w:marTop w:val="0"/>
                                          <w:marBottom w:val="0"/>
                                          <w:divBdr>
                                            <w:top w:val="none" w:sz="0" w:space="0" w:color="auto"/>
                                            <w:left w:val="none" w:sz="0" w:space="0" w:color="auto"/>
                                            <w:bottom w:val="none" w:sz="0" w:space="0" w:color="auto"/>
                                            <w:right w:val="none" w:sz="0" w:space="0" w:color="auto"/>
                                          </w:divBdr>
                                          <w:divsChild>
                                            <w:div w:id="808128455">
                                              <w:marLeft w:val="0"/>
                                              <w:marRight w:val="0"/>
                                              <w:marTop w:val="0"/>
                                              <w:marBottom w:val="0"/>
                                              <w:divBdr>
                                                <w:top w:val="none" w:sz="0" w:space="0" w:color="auto"/>
                                                <w:left w:val="none" w:sz="0" w:space="0" w:color="auto"/>
                                                <w:bottom w:val="none" w:sz="0" w:space="0" w:color="auto"/>
                                                <w:right w:val="none" w:sz="0" w:space="0" w:color="auto"/>
                                              </w:divBdr>
                                              <w:divsChild>
                                                <w:div w:id="313460347">
                                                  <w:marLeft w:val="0"/>
                                                  <w:marRight w:val="0"/>
                                                  <w:marTop w:val="0"/>
                                                  <w:marBottom w:val="0"/>
                                                  <w:divBdr>
                                                    <w:top w:val="none" w:sz="0" w:space="0" w:color="auto"/>
                                                    <w:left w:val="none" w:sz="0" w:space="0" w:color="auto"/>
                                                    <w:bottom w:val="none" w:sz="0" w:space="0" w:color="auto"/>
                                                    <w:right w:val="none" w:sz="0" w:space="0" w:color="auto"/>
                                                  </w:divBdr>
                                                  <w:divsChild>
                                                    <w:div w:id="1397431745">
                                                      <w:marLeft w:val="0"/>
                                                      <w:marRight w:val="0"/>
                                                      <w:marTop w:val="0"/>
                                                      <w:marBottom w:val="0"/>
                                                      <w:divBdr>
                                                        <w:top w:val="none" w:sz="0" w:space="0" w:color="auto"/>
                                                        <w:left w:val="none" w:sz="0" w:space="0" w:color="auto"/>
                                                        <w:bottom w:val="none" w:sz="0" w:space="0" w:color="auto"/>
                                                        <w:right w:val="none" w:sz="0" w:space="0" w:color="auto"/>
                                                      </w:divBdr>
                                                      <w:divsChild>
                                                        <w:div w:id="985207928">
                                                          <w:marLeft w:val="0"/>
                                                          <w:marRight w:val="0"/>
                                                          <w:marTop w:val="0"/>
                                                          <w:marBottom w:val="0"/>
                                                          <w:divBdr>
                                                            <w:top w:val="none" w:sz="0" w:space="0" w:color="auto"/>
                                                            <w:left w:val="none" w:sz="0" w:space="0" w:color="auto"/>
                                                            <w:bottom w:val="none" w:sz="0" w:space="0" w:color="auto"/>
                                                            <w:right w:val="none" w:sz="0" w:space="0" w:color="auto"/>
                                                          </w:divBdr>
                                                          <w:divsChild>
                                                            <w:div w:id="10396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1979926">
      <w:bodyDiv w:val="1"/>
      <w:marLeft w:val="0"/>
      <w:marRight w:val="0"/>
      <w:marTop w:val="0"/>
      <w:marBottom w:val="0"/>
      <w:divBdr>
        <w:top w:val="none" w:sz="0" w:space="0" w:color="auto"/>
        <w:left w:val="none" w:sz="0" w:space="0" w:color="auto"/>
        <w:bottom w:val="none" w:sz="0" w:space="0" w:color="auto"/>
        <w:right w:val="none" w:sz="0" w:space="0" w:color="auto"/>
      </w:divBdr>
    </w:div>
    <w:div w:id="2106723681">
      <w:bodyDiv w:val="1"/>
      <w:marLeft w:val="0"/>
      <w:marRight w:val="0"/>
      <w:marTop w:val="0"/>
      <w:marBottom w:val="0"/>
      <w:divBdr>
        <w:top w:val="none" w:sz="0" w:space="0" w:color="auto"/>
        <w:left w:val="none" w:sz="0" w:space="0" w:color="auto"/>
        <w:bottom w:val="none" w:sz="0" w:space="0" w:color="auto"/>
        <w:right w:val="none" w:sz="0" w:space="0" w:color="auto"/>
      </w:divBdr>
      <w:divsChild>
        <w:div w:id="1197084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iridias/" TargetMode="External"/><Relationship Id="rId13" Type="http://schemas.openxmlformats.org/officeDocument/2006/relationships/hyperlink" Target="https://iridias.microsoft.com:8088/Pages/index.html"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eams.microsoft.com/l/meetup-join/19%3ameeting_M2VlNmVlMDMtNGZmZi00ZjY3LWEwOTMtZGEwOWM4MzE1Yjdl%40thread.v2/0?context=%7b%22Tid%22%3a%2272f988bf-86f1-41af-91ab-2d7cd011db47%22%2c%22Oid%22%3a%22c9b67ac7-666e-4875-8a8d-816a4c5eda6d%22%7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nternal.support.services.microsoft.com/en-us/help/264682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ams.microsoft.com/l/meetup-join/19%3ameeting_M2VlNmVlMDMtNGZmZi00ZjY3LWEwOTMtZGEwOWM4MzE1Yjdl%40thread.v2/0?context=%7b%22Tid%22%3a%2272f988bf-86f1-41af-91ab-2d7cd011db47%22%2c%22Oid%22%3a%22c9b67ac7-666e-4875-8a8d-816a4c5eda6d%22%7d" TargetMode="External"/><Relationship Id="rId5" Type="http://schemas.openxmlformats.org/officeDocument/2006/relationships/styles" Target="styles.xml"/><Relationship Id="rId15" Type="http://schemas.openxmlformats.org/officeDocument/2006/relationships/hyperlink" Target="https://aka.ms/ash-alerts" TargetMode="External"/><Relationship Id="rId10" Type="http://schemas.openxmlformats.org/officeDocument/2006/relationships/image" Target="cid:image002.png@01D5CF7C.A6D3A440"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aka.ms/ash-vid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D5A3AB8053424BBB7B8B034999C5B5" ma:contentTypeVersion="7" ma:contentTypeDescription="Create a new document." ma:contentTypeScope="" ma:versionID="e0bdab336ca1647c86154fe6b0a8ee86">
  <xsd:schema xmlns:xsd="http://www.w3.org/2001/XMLSchema" xmlns:xs="http://www.w3.org/2001/XMLSchema" xmlns:p="http://schemas.microsoft.com/office/2006/metadata/properties" xmlns:ns2="cf769d22-a5b0-4843-b5a6-4544cbe515ef" xmlns:ns3="8fa2c107-20b9-42f2-9b2b-2822372f0ea0" targetNamespace="http://schemas.microsoft.com/office/2006/metadata/properties" ma:root="true" ma:fieldsID="46835230e4de211f5014a8f2243448f6" ns2:_="" ns3:_="">
    <xsd:import namespace="cf769d22-a5b0-4843-b5a6-4544cbe515ef"/>
    <xsd:import namespace="8fa2c107-20b9-42f2-9b2b-2822372f0ea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69d22-a5b0-4843-b5a6-4544cbe515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a2c107-20b9-42f2-9b2b-2822372f0e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fa2c107-20b9-42f2-9b2b-2822372f0ea0">
      <UserInfo>
        <DisplayName>Todd DeDecker</DisplayName>
        <AccountId>59</AccountId>
        <AccountType/>
      </UserInfo>
      <UserInfo>
        <DisplayName>Prashanth Madi</DisplayName>
        <AccountId>60</AccountId>
        <AccountType/>
      </UserInfo>
      <UserInfo>
        <DisplayName>Telmo Batista</DisplayName>
        <AccountId>64</AccountId>
        <AccountType/>
      </UserInfo>
    </SharedWithUsers>
  </documentManagement>
</p:properties>
</file>

<file path=customXml/itemProps1.xml><?xml version="1.0" encoding="utf-8"?>
<ds:datastoreItem xmlns:ds="http://schemas.openxmlformats.org/officeDocument/2006/customXml" ds:itemID="{D15337B4-D403-4C4A-B88E-1457232C2190}">
  <ds:schemaRefs>
    <ds:schemaRef ds:uri="http://schemas.microsoft.com/sharepoint/v3/contenttype/forms"/>
  </ds:schemaRefs>
</ds:datastoreItem>
</file>

<file path=customXml/itemProps2.xml><?xml version="1.0" encoding="utf-8"?>
<ds:datastoreItem xmlns:ds="http://schemas.openxmlformats.org/officeDocument/2006/customXml" ds:itemID="{60AD9CC8-F48E-4782-BB82-5D2CBF9FEF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69d22-a5b0-4843-b5a6-4544cbe515ef"/>
    <ds:schemaRef ds:uri="8fa2c107-20b9-42f2-9b2b-2822372f0e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A9E11E-624A-41BC-8576-FFA40A1E56D0}">
  <ds:schemaRefs>
    <ds:schemaRef ds:uri="http://schemas.microsoft.com/office/2006/metadata/properties"/>
    <ds:schemaRef ds:uri="http://purl.org/dc/terms/"/>
    <ds:schemaRef ds:uri="cf769d22-a5b0-4843-b5a6-4544cbe515ef"/>
    <ds:schemaRef ds:uri="http://schemas.microsoft.com/office/2006/documentManagement/types"/>
    <ds:schemaRef ds:uri="http://purl.org/dc/dcmitype/"/>
    <ds:schemaRef ds:uri="http://purl.org/dc/elements/1.1/"/>
    <ds:schemaRef ds:uri="http://schemas.microsoft.com/office/infopath/2007/PartnerControls"/>
    <ds:schemaRef ds:uri="http://schemas.openxmlformats.org/package/2006/metadata/core-properties"/>
    <ds:schemaRef ds:uri="8fa2c107-20b9-42f2-9b2b-2822372f0ea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1933</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Waiters</dc:creator>
  <cp:keywords/>
  <dc:description/>
  <cp:lastModifiedBy>Michael Waiters</cp:lastModifiedBy>
  <cp:revision>2</cp:revision>
  <dcterms:created xsi:type="dcterms:W3CDTF">2020-02-19T17:11:00Z</dcterms:created>
  <dcterms:modified xsi:type="dcterms:W3CDTF">2020-02-19T17:11:00Z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2020-01-15T17:47:51Z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5646c457-9a5d-4cf0-ab48-0000da1073c8</vt:lpwstr>
  </property>
  <property fmtid="{D5CDD505-2E9C-101B-9397-08002B2CF9AE}" pid="8" name="MSIP_Label_f42aa342-8706-4288-bd11-ebb85995028c_ContentBits">
    <vt:lpwstr>0</vt:lpwstr>
  </property>
  <property fmtid="{D5CDD505-2E9C-101B-9397-08002B2CF9AE}" pid="9" name="ContentTypeId">
    <vt:lpwstr>0x01010059D5A3AB8053424BBB7B8B034999C5B5</vt:lpwstr>
  </property>
</Properties>
</file>